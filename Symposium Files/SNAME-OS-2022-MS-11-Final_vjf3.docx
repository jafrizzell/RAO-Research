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9EFF" w14:textId="77777777" w:rsidR="002D3C00" w:rsidRDefault="002D3C00" w:rsidP="002D3C00">
      <w:pPr>
        <w:pStyle w:val="Title"/>
        <w:spacing w:after="0"/>
      </w:pPr>
      <w:r>
        <w:t>Prediction of Vessel RAOs:</w:t>
      </w:r>
    </w:p>
    <w:p w14:paraId="62D4562E" w14:textId="77777777" w:rsidR="002D3C00" w:rsidRPr="002D3C00" w:rsidRDefault="002D3C00" w:rsidP="002D3C00">
      <w:pPr>
        <w:pStyle w:val="Subtitle"/>
        <w:rPr>
          <w:rFonts w:ascii="Times New Roman" w:hAnsi="Times New Roman"/>
          <w:color w:val="auto"/>
        </w:rPr>
      </w:pPr>
      <w:r w:rsidRPr="002D3C00">
        <w:rPr>
          <w:rFonts w:ascii="Times New Roman" w:hAnsi="Times New Roman"/>
          <w:color w:val="auto"/>
        </w:rPr>
        <w:t>Applications of Deep Learning to Assist in Design</w:t>
      </w:r>
    </w:p>
    <w:p w14:paraId="06FB0FBC" w14:textId="77777777" w:rsidR="008A37A4" w:rsidRDefault="00C81514" w:rsidP="008A37A4">
      <w:pPr>
        <w:pStyle w:val="Style1"/>
      </w:pPr>
      <w:r>
        <w:t>James Frizzell</w:t>
      </w:r>
    </w:p>
    <w:p w14:paraId="68975DC9" w14:textId="77777777" w:rsidR="008A37A4" w:rsidRDefault="00C81514" w:rsidP="008A37A4">
      <w:pPr>
        <w:pStyle w:val="Authordetalis"/>
      </w:pPr>
      <w:r>
        <w:t>Texas A&amp;M University</w:t>
      </w:r>
      <w:r w:rsidR="008A37A4">
        <w:t xml:space="preserve"> </w:t>
      </w:r>
    </w:p>
    <w:p w14:paraId="11F5D498" w14:textId="77777777" w:rsidR="008A37A4" w:rsidRDefault="00C81514" w:rsidP="008A37A4">
      <w:pPr>
        <w:pStyle w:val="Style1"/>
      </w:pPr>
      <w:r>
        <w:t xml:space="preserve">Dr. </w:t>
      </w:r>
      <w:proofErr w:type="spellStart"/>
      <w:r>
        <w:t>Mirjam</w:t>
      </w:r>
      <w:proofErr w:type="spellEnd"/>
      <w:r>
        <w:t xml:space="preserve"> Furth</w:t>
      </w:r>
    </w:p>
    <w:p w14:paraId="1EE98644" w14:textId="77777777" w:rsidR="008A37A4" w:rsidRDefault="00C81514" w:rsidP="008A37A4">
      <w:pPr>
        <w:pStyle w:val="Authordetalis"/>
      </w:pPr>
      <w:r>
        <w:t>Texas A&amp;M University</w:t>
      </w:r>
    </w:p>
    <w:p w14:paraId="7FD09745" w14:textId="77777777" w:rsidR="008A37A4" w:rsidRPr="008A37A4" w:rsidRDefault="008A37A4" w:rsidP="008A37A4">
      <w:pPr>
        <w:pStyle w:val="NoSpacing"/>
        <w:rPr>
          <w:b/>
          <w:bCs/>
          <w:i/>
          <w:iCs/>
        </w:rPr>
      </w:pPr>
    </w:p>
    <w:p w14:paraId="00483798" w14:textId="77777777"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w:t>
      </w:r>
      <w:r w:rsidR="00D976DB">
        <w:rPr>
          <w:b/>
          <w:bCs/>
          <w:i/>
          <w:iCs/>
        </w:rPr>
        <w:t>2</w:t>
      </w:r>
      <w:r w:rsidRPr="008A37A4">
        <w:rPr>
          <w:b/>
          <w:bCs/>
          <w:i/>
          <w:iCs/>
        </w:rPr>
        <w:t>, Houston, Texas</w:t>
      </w:r>
    </w:p>
    <w:p w14:paraId="6D8969B4"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4BA91407" w14:textId="77777777" w:rsidR="008A37A4" w:rsidRPr="008A37A4" w:rsidRDefault="008A37A4" w:rsidP="008A37A4">
      <w:pPr>
        <w:pStyle w:val="NoSpacing"/>
        <w:rPr>
          <w:b/>
          <w:bCs/>
          <w:i/>
          <w:iCs/>
        </w:rPr>
      </w:pPr>
    </w:p>
    <w:p w14:paraId="30723F83" w14:textId="77777777" w:rsidR="008A37A4" w:rsidRPr="008A37A4" w:rsidRDefault="008A37A4" w:rsidP="008A37A4">
      <w:pPr>
        <w:pStyle w:val="NoSpacing"/>
        <w:rPr>
          <w:b/>
          <w:bCs/>
          <w:i/>
          <w:iCs/>
        </w:rPr>
      </w:pPr>
      <w:r w:rsidRPr="008A37A4">
        <w:rPr>
          <w:b/>
          <w:bCs/>
          <w:i/>
          <w:iCs/>
        </w:rPr>
        <w:t>Copyright 20</w:t>
      </w:r>
      <w:r>
        <w:rPr>
          <w:b/>
          <w:bCs/>
          <w:i/>
          <w:iCs/>
        </w:rPr>
        <w:t>2</w:t>
      </w:r>
      <w:r w:rsidR="00D976DB">
        <w:rPr>
          <w:b/>
          <w:bCs/>
          <w:i/>
          <w:iCs/>
        </w:rPr>
        <w:t>2</w:t>
      </w:r>
      <w:r w:rsidRPr="008A37A4">
        <w:rPr>
          <w:b/>
          <w:bCs/>
          <w:i/>
          <w:iCs/>
        </w:rPr>
        <w:t>, The Society of Naval Architects and Marine Engineers</w:t>
      </w:r>
    </w:p>
    <w:p w14:paraId="29FB5ECE" w14:textId="77777777" w:rsidR="0019252F" w:rsidRDefault="0019252F" w:rsidP="0019252F">
      <w:pPr>
        <w:pBdr>
          <w:bottom w:val="single" w:sz="24" w:space="8" w:color="2267AE"/>
        </w:pBdr>
        <w:rPr>
          <w:rFonts w:ascii="Arial" w:eastAsia="Arial" w:hAnsi="Arial" w:cs="Arial"/>
          <w:sz w:val="12"/>
          <w:szCs w:val="12"/>
        </w:rPr>
      </w:pPr>
    </w:p>
    <w:p w14:paraId="2B70D2FD" w14:textId="77777777" w:rsidR="0019252F" w:rsidRDefault="0019252F" w:rsidP="0019252F">
      <w:pPr>
        <w:pStyle w:val="Abstract"/>
        <w:jc w:val="center"/>
        <w:rPr>
          <w:b/>
          <w:bCs/>
        </w:rPr>
      </w:pPr>
      <w:r w:rsidRPr="0019252F">
        <w:rPr>
          <w:b/>
          <w:bCs/>
        </w:rPr>
        <w:t>ABSTRACT</w:t>
      </w:r>
    </w:p>
    <w:p w14:paraId="225AF8B2" w14:textId="77777777"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170394C4" w14:textId="77777777"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RAO </w:t>
      </w:r>
      <w:r w:rsidR="000B4AEA">
        <w:t>was simulated</w:t>
      </w:r>
      <w:r w:rsidRPr="00C81514">
        <w:t xml:space="preserve"> for all 6 degrees of freedom. A critically damped spring equation was generated for each degree. </w:t>
      </w:r>
      <w:r w:rsidR="00D07A83">
        <w:t xml:space="preserve">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R-squared. </w:t>
      </w:r>
    </w:p>
    <w:p w14:paraId="7F6EDD58" w14:textId="77777777"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5B2E775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20A661D6" w14:textId="77777777"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2A041EEB" w14:textId="77777777" w:rsidR="005F7AB8" w:rsidRDefault="005F7AB8" w:rsidP="005F7AB8">
      <w:pPr>
        <w:pStyle w:val="Heading1"/>
        <w:rPr>
          <w:b w:val="0"/>
        </w:rPr>
      </w:pPr>
      <w:r>
        <w:rPr>
          <w:b w:val="0"/>
        </w:rPr>
        <w:t>Introduction</w:t>
      </w:r>
    </w:p>
    <w:p w14:paraId="7B22DE7B" w14:textId="77777777"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03BE0EF8" w14:textId="56FB1468" w:rsidR="00C81514" w:rsidRDefault="00EC0A20"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t>(1)</w:t>
      </w:r>
    </w:p>
    <w:p w14:paraId="2D51045B" w14:textId="77777777" w:rsidR="001B6F51" w:rsidRDefault="001B6F51" w:rsidP="005F7AB8">
      <w:r>
        <w:t xml:space="preserve">This methodology has benefits and drawbacks.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w:t>
      </w:r>
      <w:proofErr w:type="gramStart"/>
      <w:r>
        <w:t>in order to</w:t>
      </w:r>
      <w:proofErr w:type="gramEnd"/>
      <w:r>
        <w:t xml:space="preserve"> maintain the integrity of the numerical results. This method, although highly accurate when performed correctly, is time-consuming and by extension, costly.</w:t>
      </w:r>
    </w:p>
    <w:p w14:paraId="1820DCBF" w14:textId="77777777"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3FC13C04" w14:textId="77777777"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73283ADE" w14:textId="77777777" w:rsidR="00B82FB7" w:rsidRDefault="00255DF2" w:rsidP="005F7AB8">
      <w:ins w:id="0" w:author="Fuerth, Mirjam" w:date="2022-02-15T18:43:00Z">
        <w:r>
          <w:t xml:space="preserve">Although </w:t>
        </w:r>
      </w:ins>
      <w:commentRangeStart w:id="1"/>
      <w:del w:id="2" w:author="Fuerth, Mirjam" w:date="2022-02-15T18:43:00Z">
        <w:r w:rsidR="000B4AEA" w:rsidDel="00255DF2">
          <w:delText>T</w:delText>
        </w:r>
      </w:del>
      <w:ins w:id="3" w:author="Fuerth, Mirjam" w:date="2022-02-15T18:43:00Z">
        <w:r>
          <w:t>t</w:t>
        </w:r>
      </w:ins>
      <w:r w:rsidR="000B4AEA">
        <w:t>he</w:t>
      </w:r>
      <w:ins w:id="4" w:author="Fuerth, Mirjam" w:date="2022-02-15T18:43:00Z">
        <w:r>
          <w:t xml:space="preserve"> number of</w:t>
        </w:r>
      </w:ins>
      <w:r w:rsidR="000B4AEA">
        <w:t xml:space="preserve"> application</w:t>
      </w:r>
      <w:ins w:id="5" w:author="Fuerth, Mirjam" w:date="2022-02-15T18:43:00Z">
        <w:r>
          <w:t>s</w:t>
        </w:r>
      </w:ins>
      <w:r w:rsidR="000B4AEA">
        <w:t xml:space="preserve"> of NN in the marine industry </w:t>
      </w:r>
      <w:ins w:id="6" w:author="Fuerth, Mirjam" w:date="2022-02-15T18:43:00Z">
        <w:r>
          <w:t>are growing rapidly, the data s</w:t>
        </w:r>
      </w:ins>
      <w:ins w:id="7" w:author="Fuerth, Mirjam" w:date="2022-02-15T18:44:00Z">
        <w:r>
          <w:t>cience sector is still rather young</w:t>
        </w:r>
      </w:ins>
      <w:del w:id="8" w:author="Fuerth, Mirjam" w:date="2022-02-15T18:43:00Z">
        <w:r w:rsidR="000B4AEA" w:rsidDel="00255DF2">
          <w:delText>is</w:delText>
        </w:r>
      </w:del>
      <w:r w:rsidR="000B4AEA">
        <w:t xml:space="preserve"> </w:t>
      </w:r>
      <w:del w:id="9" w:author="Fuerth, Mirjam" w:date="2022-02-15T18:43:00Z">
        <w:r w:rsidR="000B4AEA" w:rsidDel="00255DF2">
          <w:delText>in its infancy</w:delText>
        </w:r>
        <w:commentRangeEnd w:id="1"/>
        <w:r w:rsidR="00640E6A" w:rsidDel="00255DF2">
          <w:rPr>
            <w:rStyle w:val="CommentReference"/>
          </w:rPr>
          <w:commentReference w:id="1"/>
        </w:r>
      </w:del>
      <w:r w:rsidR="000B4AEA">
        <w:t xml:space="preserve">. </w:t>
      </w:r>
      <w:r w:rsidR="00B82FB7">
        <w:t>In 2020, a study was performed using neural networks to predict the roll RAO value and the wave frequencies at which they occurred</w:t>
      </w:r>
      <w:r w:rsidR="00DE41C6">
        <w:rPr>
          <w:noProof/>
        </w:rPr>
        <w:t xml:space="preserve"> (Jae and Hyo 2020)</w:t>
      </w:r>
      <w:r w:rsidR="00B82FB7">
        <w:t xml:space="preserve">. </w:t>
      </w:r>
      <w:r w:rsidR="000B4AEA">
        <w:t>However,</w:t>
      </w:r>
      <w:r w:rsidR="00B82FB7">
        <w:t xml:space="preserve"> the scope of the previous work was limited in comparison to the objectives of this project.</w:t>
      </w:r>
      <w:ins w:id="10" w:author="Fuerth, Mirjam" w:date="2022-02-15T18:49:00Z">
        <w:r>
          <w:t xml:space="preserve"> </w:t>
        </w:r>
      </w:ins>
      <w:ins w:id="11" w:author="Fuerth, Mirjam" w:date="2022-02-15T18:50:00Z">
        <w:r w:rsidRPr="006F7E82">
          <w:t>In</w:t>
        </w:r>
      </w:ins>
      <w:ins w:id="12" w:author="Fuerth, Mirjam" w:date="2022-02-15T18:59:00Z">
        <w:r w:rsidR="006F7E82" w:rsidRPr="006F7E82">
          <w:t xml:space="preserve"> </w:t>
        </w:r>
      </w:ins>
      <w:r w:rsidR="00DE41C6">
        <w:rPr>
          <w:noProof/>
        </w:rPr>
        <w:t>(Gjeraker 2021)</w:t>
      </w:r>
      <w:ins w:id="13" w:author="Fuerth, Mirjam" w:date="2022-02-15T18:50:00Z">
        <w:r w:rsidRPr="006F7E82">
          <w:t>,</w:t>
        </w:r>
        <w:r>
          <w:t xml:space="preserve"> a neural network was created to estimate the RAOs of a drillship with </w:t>
        </w:r>
      </w:ins>
      <w:ins w:id="14" w:author="Fuerth, Mirjam" w:date="2022-02-15T18:51:00Z">
        <w:r>
          <w:t xml:space="preserve">differing </w:t>
        </w:r>
      </w:ins>
      <w:ins w:id="15" w:author="Fuerth, Mirjam" w:date="2022-02-15T18:50:00Z">
        <w:r>
          <w:t>wave spectrum inputs</w:t>
        </w:r>
      </w:ins>
      <w:ins w:id="16" w:author="Fuerth, Mirjam" w:date="2022-02-15T18:51:00Z">
        <w:r>
          <w:t>. The accuracy of this model was highly accurate, but the results are limit</w:t>
        </w:r>
      </w:ins>
      <w:ins w:id="17" w:author="Fuerth, Mirjam" w:date="2022-02-15T18:52:00Z">
        <w:r>
          <w:t xml:space="preserve">ed to Subsea 7’s vessel </w:t>
        </w:r>
        <w:proofErr w:type="spellStart"/>
        <w:r>
          <w:t>Cybership</w:t>
        </w:r>
        <w:proofErr w:type="spellEnd"/>
        <w:r>
          <w:t xml:space="preserve"> </w:t>
        </w:r>
        <w:proofErr w:type="spellStart"/>
        <w:r>
          <w:t>Inocean</w:t>
        </w:r>
        <w:proofErr w:type="spellEnd"/>
        <w:r>
          <w:t xml:space="preserve"> Cat I Drillship.</w:t>
        </w:r>
        <w:r w:rsidR="006F7E82">
          <w:t xml:space="preserve"> </w:t>
        </w:r>
      </w:ins>
    </w:p>
    <w:p w14:paraId="6967598C" w14:textId="77777777"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3CE33649" w14:textId="77777777" w:rsidR="00D846DD" w:rsidRDefault="00E13864" w:rsidP="00E13864">
      <w:pPr>
        <w:pStyle w:val="Heading1"/>
      </w:pPr>
      <w:r>
        <w:t xml:space="preserve">Methodology </w:t>
      </w:r>
    </w:p>
    <w:p w14:paraId="73A673F8"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t>Data Collection</w:t>
      </w:r>
    </w:p>
    <w:p w14:paraId="53BBEF0C" w14:textId="77777777" w:rsidR="00E13864" w:rsidRDefault="00450C41" w:rsidP="00E13864">
      <w:r>
        <w:t>The first step in developing any neural network is to collect a dataset. The dataset must include:</w:t>
      </w:r>
    </w:p>
    <w:p w14:paraId="6BCE863C" w14:textId="77777777" w:rsidR="00450C41" w:rsidRDefault="00450C41" w:rsidP="00450C41">
      <w:pPr>
        <w:pStyle w:val="ListParagraph"/>
        <w:numPr>
          <w:ilvl w:val="0"/>
          <w:numId w:val="15"/>
        </w:numPr>
      </w:pPr>
      <w:r>
        <w:t>The model inputs</w:t>
      </w:r>
      <w:r w:rsidR="00AF0E77">
        <w:t xml:space="preserve"> (independent variables)</w:t>
      </w:r>
    </w:p>
    <w:p w14:paraId="6D0094B2" w14:textId="77777777" w:rsidR="00450C41" w:rsidRDefault="00450C41" w:rsidP="00450C41">
      <w:pPr>
        <w:pStyle w:val="ListParagraph"/>
        <w:numPr>
          <w:ilvl w:val="0"/>
          <w:numId w:val="15"/>
        </w:numPr>
      </w:pPr>
      <w:r>
        <w:t>The model outputs</w:t>
      </w:r>
      <w:r w:rsidR="00AF0E77">
        <w:t xml:space="preserve"> (dependent variables)</w:t>
      </w:r>
    </w:p>
    <w:p w14:paraId="4A5555E4" w14:textId="10472C40"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976BF9">
        <w:t xml:space="preserve">Table </w:t>
      </w:r>
      <w:r w:rsidR="00976BF9">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w:t>
      </w:r>
      <w:r w:rsidR="000B4AEA">
        <w:t>n the</w:t>
      </w:r>
      <w:r w:rsidR="007E0879">
        <w:t xml:space="preserve"> predicted RAOs are subject to higher inaccuracies.</w:t>
      </w:r>
      <w:r w:rsidR="007276C3">
        <w:t xml:space="preserve"> In total, </w:t>
      </w:r>
      <w:del w:id="18" w:author="Frizzell, James A" w:date="2022-02-17T18:53:00Z">
        <w:r w:rsidR="00E93294" w:rsidDel="00976BF9">
          <w:delText>2</w:delText>
        </w:r>
        <w:r w:rsidR="007276C3" w:rsidDel="00976BF9">
          <w:delText xml:space="preserve">14 </w:delText>
        </w:r>
      </w:del>
      <w:ins w:id="19" w:author="Frizzell, James A" w:date="2022-02-17T18:53:00Z">
        <w:r w:rsidR="00976BF9">
          <w:t xml:space="preserve">142 </w:t>
        </w:r>
      </w:ins>
      <w:r w:rsidR="007276C3">
        <w:t>box barges were included in the dataset.</w:t>
      </w:r>
      <w:ins w:id="20" w:author="Fuerth, Mirjam" w:date="2022-02-15T19:00:00Z">
        <w:r w:rsidR="006F7E82">
          <w:t xml:space="preserve"> The maximum size of the </w:t>
        </w:r>
      </w:ins>
      <w:ins w:id="21" w:author="Fuerth, Mirjam" w:date="2022-02-15T19:01:00Z">
        <w:r w:rsidR="006F7E82">
          <w:t>barges was limited by the mesh generation feature in ANSYS AQWA, which limits the number of nodes to 40,000. To streamline the data collection, a parametric study was performed in ANS</w:t>
        </w:r>
      </w:ins>
      <w:ins w:id="22" w:author="Fuerth, Mirjam" w:date="2022-02-15T19:02:00Z">
        <w:r w:rsidR="006F7E82">
          <w:t xml:space="preserve">YS, during which the mesh resolution was unable to be changed. Therefore, the largest model tested fell just within the </w:t>
        </w:r>
      </w:ins>
      <w:ins w:id="23" w:author="Fuerth, Mirjam" w:date="2022-02-15T19:03:00Z">
        <w:r w:rsidR="00266D5E">
          <w:t>40,000-node</w:t>
        </w:r>
      </w:ins>
      <w:ins w:id="24" w:author="Fuerth, Mirjam" w:date="2022-02-15T19:02:00Z">
        <w:r w:rsidR="00266D5E">
          <w:t xml:space="preserve"> limit, while the smallest barges maintained a fine enough mesh </w:t>
        </w:r>
      </w:ins>
      <w:ins w:id="25" w:author="Fuerth, Mirjam" w:date="2022-02-15T19:03:00Z">
        <w:r w:rsidR="00266D5E">
          <w:t>grid to ensure accurate results.</w:t>
        </w:r>
      </w:ins>
    </w:p>
    <w:p w14:paraId="46CCF4F4" w14:textId="2FA2509A" w:rsidR="00DA6ECA" w:rsidRDefault="00880D3F" w:rsidP="00880D3F">
      <w:pPr>
        <w:pStyle w:val="Caption"/>
        <w:jc w:val="center"/>
      </w:pPr>
      <w:bookmarkStart w:id="26" w:name="_Ref91060353"/>
      <w:r>
        <w:t xml:space="preserve">Table </w:t>
      </w:r>
      <w:fldSimple w:instr=" SEQ Table \* ARABIC ">
        <w:r w:rsidR="007206CE">
          <w:rPr>
            <w:noProof/>
          </w:rPr>
          <w:t>1</w:t>
        </w:r>
      </w:fldSimple>
      <w:bookmarkEnd w:id="26"/>
      <w:r>
        <w:t>: Inputs to Neural Network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50C41" w:rsidRPr="00ED4284" w14:paraId="390F3B94" w14:textId="77777777" w:rsidTr="00ED4284">
        <w:tc>
          <w:tcPr>
            <w:tcW w:w="3116" w:type="dxa"/>
            <w:shd w:val="clear" w:color="auto" w:fill="auto"/>
          </w:tcPr>
          <w:p w14:paraId="3FDE0869" w14:textId="77777777" w:rsidR="00450C41" w:rsidRPr="00ED4284" w:rsidRDefault="00450C41" w:rsidP="00ED4284">
            <w:pPr>
              <w:spacing w:after="0" w:line="240" w:lineRule="auto"/>
            </w:pPr>
            <w:r w:rsidRPr="00ED4284">
              <w:t>Input Type</w:t>
            </w:r>
          </w:p>
        </w:tc>
        <w:tc>
          <w:tcPr>
            <w:tcW w:w="3117" w:type="dxa"/>
            <w:shd w:val="clear" w:color="auto" w:fill="auto"/>
          </w:tcPr>
          <w:p w14:paraId="43F580D5" w14:textId="77777777" w:rsidR="00450C41" w:rsidRPr="00ED4284" w:rsidRDefault="00450C41" w:rsidP="00ED4284">
            <w:pPr>
              <w:spacing w:after="0" w:line="240" w:lineRule="auto"/>
            </w:pPr>
            <w:r w:rsidRPr="00ED4284">
              <w:t>Minimum Value</w:t>
            </w:r>
          </w:p>
        </w:tc>
        <w:tc>
          <w:tcPr>
            <w:tcW w:w="3117" w:type="dxa"/>
            <w:shd w:val="clear" w:color="auto" w:fill="auto"/>
          </w:tcPr>
          <w:p w14:paraId="3C5C394E" w14:textId="77777777" w:rsidR="00450C41" w:rsidRPr="00ED4284" w:rsidRDefault="00450C41" w:rsidP="00ED4284">
            <w:pPr>
              <w:spacing w:after="0" w:line="240" w:lineRule="auto"/>
            </w:pPr>
            <w:r w:rsidRPr="00ED4284">
              <w:t>Maximum Value</w:t>
            </w:r>
          </w:p>
        </w:tc>
      </w:tr>
      <w:tr w:rsidR="00450C41" w:rsidRPr="00ED4284" w14:paraId="4E299BB9" w14:textId="77777777" w:rsidTr="00ED4284">
        <w:tc>
          <w:tcPr>
            <w:tcW w:w="3116" w:type="dxa"/>
            <w:shd w:val="clear" w:color="auto" w:fill="auto"/>
          </w:tcPr>
          <w:p w14:paraId="186D793B" w14:textId="77777777" w:rsidR="00450C41" w:rsidRPr="00ED4284" w:rsidRDefault="00450C41" w:rsidP="00ED4284">
            <w:pPr>
              <w:spacing w:after="0" w:line="240" w:lineRule="auto"/>
            </w:pPr>
            <w:r w:rsidRPr="00ED4284">
              <w:t>Vessel Length (meters)</w:t>
            </w:r>
          </w:p>
        </w:tc>
        <w:tc>
          <w:tcPr>
            <w:tcW w:w="3117" w:type="dxa"/>
            <w:shd w:val="clear" w:color="auto" w:fill="auto"/>
          </w:tcPr>
          <w:p w14:paraId="3AD08574" w14:textId="04E602D3" w:rsidR="00450C41" w:rsidRPr="00ED4284" w:rsidRDefault="00034284" w:rsidP="00ED4284">
            <w:pPr>
              <w:spacing w:after="0" w:line="240" w:lineRule="auto"/>
            </w:pPr>
            <w:ins w:id="27" w:author="Frizzell, James A" w:date="2022-02-17T16:33:00Z">
              <w:r>
                <w:t>2</w:t>
              </w:r>
            </w:ins>
            <w:del w:id="28" w:author="Frizzell, James A" w:date="2022-02-17T16:33:00Z">
              <w:r w:rsidR="00450C41" w:rsidRPr="00ED4284" w:rsidDel="00034284">
                <w:delText>0.3</w:delText>
              </w:r>
            </w:del>
          </w:p>
        </w:tc>
        <w:tc>
          <w:tcPr>
            <w:tcW w:w="3117" w:type="dxa"/>
            <w:shd w:val="clear" w:color="auto" w:fill="auto"/>
          </w:tcPr>
          <w:p w14:paraId="6C9C95BE" w14:textId="77777777" w:rsidR="00450C41" w:rsidRPr="00ED4284" w:rsidRDefault="00450C41" w:rsidP="00ED4284">
            <w:pPr>
              <w:spacing w:after="0" w:line="240" w:lineRule="auto"/>
            </w:pPr>
            <w:r w:rsidRPr="00ED4284">
              <w:t>25</w:t>
            </w:r>
          </w:p>
        </w:tc>
      </w:tr>
      <w:tr w:rsidR="00450C41" w:rsidRPr="00ED4284" w14:paraId="0975B1A3" w14:textId="77777777" w:rsidTr="00ED4284">
        <w:tc>
          <w:tcPr>
            <w:tcW w:w="3116" w:type="dxa"/>
            <w:shd w:val="clear" w:color="auto" w:fill="auto"/>
          </w:tcPr>
          <w:p w14:paraId="2D47F23B" w14:textId="77777777" w:rsidR="00450C41" w:rsidRPr="00ED4284" w:rsidRDefault="00450C41" w:rsidP="00ED4284">
            <w:pPr>
              <w:spacing w:after="0" w:line="240" w:lineRule="auto"/>
            </w:pPr>
            <w:r w:rsidRPr="00ED4284">
              <w:t>Vessel Beam (meters)</w:t>
            </w:r>
          </w:p>
        </w:tc>
        <w:tc>
          <w:tcPr>
            <w:tcW w:w="3117" w:type="dxa"/>
            <w:shd w:val="clear" w:color="auto" w:fill="auto"/>
          </w:tcPr>
          <w:p w14:paraId="3C249C19" w14:textId="77BB9E6D" w:rsidR="00450C41" w:rsidRPr="00ED4284" w:rsidRDefault="00034284" w:rsidP="00ED4284">
            <w:pPr>
              <w:spacing w:after="0" w:line="240" w:lineRule="auto"/>
            </w:pPr>
            <w:ins w:id="29" w:author="Frizzell, James A" w:date="2022-02-17T16:33:00Z">
              <w:r>
                <w:t>1</w:t>
              </w:r>
            </w:ins>
            <w:del w:id="30" w:author="Frizzell, James A" w:date="2022-02-17T16:33:00Z">
              <w:r w:rsidR="00450C41" w:rsidRPr="00ED4284" w:rsidDel="00034284">
                <w:delText>0.1</w:delText>
              </w:r>
            </w:del>
          </w:p>
        </w:tc>
        <w:tc>
          <w:tcPr>
            <w:tcW w:w="3117" w:type="dxa"/>
            <w:shd w:val="clear" w:color="auto" w:fill="auto"/>
          </w:tcPr>
          <w:p w14:paraId="63853CAD" w14:textId="77777777" w:rsidR="00450C41" w:rsidRPr="00ED4284" w:rsidRDefault="00450C41" w:rsidP="00ED4284">
            <w:pPr>
              <w:spacing w:after="0" w:line="240" w:lineRule="auto"/>
            </w:pPr>
            <w:r w:rsidRPr="00ED4284">
              <w:t>16</w:t>
            </w:r>
          </w:p>
        </w:tc>
      </w:tr>
      <w:tr w:rsidR="00450C41" w:rsidRPr="00ED4284" w14:paraId="06D16ACA" w14:textId="77777777" w:rsidTr="00ED4284">
        <w:tc>
          <w:tcPr>
            <w:tcW w:w="3116" w:type="dxa"/>
            <w:shd w:val="clear" w:color="auto" w:fill="auto"/>
          </w:tcPr>
          <w:p w14:paraId="032C6634" w14:textId="77777777" w:rsidR="00450C41" w:rsidRPr="00ED4284" w:rsidRDefault="00450C41" w:rsidP="00ED4284">
            <w:pPr>
              <w:spacing w:after="0" w:line="240" w:lineRule="auto"/>
            </w:pPr>
            <w:r w:rsidRPr="00ED4284">
              <w:t>Vessel Draft (meters)</w:t>
            </w:r>
          </w:p>
        </w:tc>
        <w:tc>
          <w:tcPr>
            <w:tcW w:w="3117" w:type="dxa"/>
            <w:shd w:val="clear" w:color="auto" w:fill="auto"/>
          </w:tcPr>
          <w:p w14:paraId="59597DE7" w14:textId="7AB27D92" w:rsidR="00450C41" w:rsidRPr="00ED4284" w:rsidRDefault="00450C41" w:rsidP="00ED4284">
            <w:pPr>
              <w:spacing w:after="0" w:line="240" w:lineRule="auto"/>
            </w:pPr>
            <w:r w:rsidRPr="00ED4284">
              <w:t>0.</w:t>
            </w:r>
            <w:ins w:id="31" w:author="Frizzell, James A" w:date="2022-02-17T16:33:00Z">
              <w:r w:rsidR="00034284">
                <w:t>15</w:t>
              </w:r>
            </w:ins>
            <w:del w:id="32" w:author="Frizzell, James A" w:date="2022-02-17T16:33:00Z">
              <w:r w:rsidRPr="00ED4284" w:rsidDel="00034284">
                <w:delText>033</w:delText>
              </w:r>
            </w:del>
          </w:p>
        </w:tc>
        <w:tc>
          <w:tcPr>
            <w:tcW w:w="3117" w:type="dxa"/>
            <w:shd w:val="clear" w:color="auto" w:fill="auto"/>
          </w:tcPr>
          <w:p w14:paraId="593FFCC8" w14:textId="77777777" w:rsidR="00450C41" w:rsidRPr="00ED4284" w:rsidRDefault="00450C41" w:rsidP="00ED4284">
            <w:pPr>
              <w:spacing w:after="0" w:line="240" w:lineRule="auto"/>
            </w:pPr>
            <w:r w:rsidRPr="00ED4284">
              <w:t>1.23</w:t>
            </w:r>
          </w:p>
        </w:tc>
      </w:tr>
      <w:tr w:rsidR="00450C41" w:rsidRPr="00ED4284" w14:paraId="24B185E6" w14:textId="77777777" w:rsidTr="00ED4284">
        <w:tc>
          <w:tcPr>
            <w:tcW w:w="3116" w:type="dxa"/>
            <w:shd w:val="clear" w:color="auto" w:fill="auto"/>
          </w:tcPr>
          <w:p w14:paraId="2AFA6A9A" w14:textId="77777777" w:rsidR="00450C41" w:rsidRPr="00ED4284" w:rsidRDefault="00450C41" w:rsidP="00ED4284">
            <w:pPr>
              <w:spacing w:after="0" w:line="240" w:lineRule="auto"/>
            </w:pPr>
            <w:commentRangeStart w:id="33"/>
            <w:r w:rsidRPr="00ED4284">
              <w:lastRenderedPageBreak/>
              <w:t>Wave Heading Angle (degrees)</w:t>
            </w:r>
          </w:p>
        </w:tc>
        <w:tc>
          <w:tcPr>
            <w:tcW w:w="3117" w:type="dxa"/>
            <w:shd w:val="clear" w:color="auto" w:fill="auto"/>
          </w:tcPr>
          <w:p w14:paraId="63D857A8" w14:textId="6C3155F8" w:rsidR="00450C41" w:rsidRPr="00ED4284" w:rsidRDefault="00034284" w:rsidP="00ED4284">
            <w:pPr>
              <w:spacing w:after="0" w:line="240" w:lineRule="auto"/>
            </w:pPr>
            <w:ins w:id="34" w:author="Frizzell, James A" w:date="2022-02-17T16:33:00Z">
              <w:r>
                <w:t>-180</w:t>
              </w:r>
            </w:ins>
            <w:del w:id="35" w:author="Frizzell, James A" w:date="2022-02-17T16:33:00Z">
              <w:r w:rsidR="00450C41" w:rsidRPr="00ED4284" w:rsidDel="00034284">
                <w:delText>0</w:delText>
              </w:r>
            </w:del>
          </w:p>
        </w:tc>
        <w:tc>
          <w:tcPr>
            <w:tcW w:w="3117" w:type="dxa"/>
            <w:shd w:val="clear" w:color="auto" w:fill="auto"/>
          </w:tcPr>
          <w:p w14:paraId="7DA7AD55" w14:textId="77777777" w:rsidR="00450C41" w:rsidRPr="00ED4284" w:rsidRDefault="00450C41" w:rsidP="00ED4284">
            <w:pPr>
              <w:spacing w:after="0" w:line="240" w:lineRule="auto"/>
            </w:pPr>
            <w:r w:rsidRPr="00ED4284">
              <w:t>180</w:t>
            </w:r>
            <w:commentRangeEnd w:id="33"/>
            <w:r w:rsidR="00640E6A" w:rsidRPr="00ED4284">
              <w:rPr>
                <w:rStyle w:val="CommentReference"/>
              </w:rPr>
              <w:commentReference w:id="33"/>
            </w:r>
          </w:p>
        </w:tc>
      </w:tr>
    </w:tbl>
    <w:p w14:paraId="496A914F" w14:textId="77777777" w:rsidR="00450C41" w:rsidRDefault="00450C41" w:rsidP="00450C41"/>
    <w:p w14:paraId="18556BDA" w14:textId="77777777"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2017501B" w14:textId="756FD216" w:rsidR="00AF0E77" w:rsidRDefault="00AF0E77" w:rsidP="00450C41">
      <w:r>
        <w:t>First, a validation study was performed to ensure that the analysis setup would provide accurate results</w:t>
      </w:r>
      <w:ins w:id="36" w:author="Fuerth, Mirjam" w:date="2022-02-15T19:28:00Z">
        <w:r w:rsidR="00DE41C6">
          <w:t xml:space="preserve"> </w:t>
        </w:r>
      </w:ins>
      <w:r w:rsidR="00DE41C6">
        <w:rPr>
          <w:noProof/>
        </w:rPr>
        <w:t>(Lee, Kim and Goo 2012)</w:t>
      </w:r>
      <w:r>
        <w:t xml:space="preserve">. </w:t>
      </w:r>
      <w:r w:rsidR="00D34E03">
        <w:t>A barge that had been previously analyzed for pitch RAOs</w:t>
      </w:r>
      <w:ins w:id="37" w:author="Fuerth, Mirjam" w:date="2022-02-15T19:28:00Z">
        <w:r w:rsidR="00DE41C6">
          <w:t xml:space="preserve"> with strip theory</w:t>
        </w:r>
      </w:ins>
      <w:r w:rsidR="00D34E03">
        <w:t xml:space="preserve"> was evaluated in ANSYS, and the comparison is shown in </w:t>
      </w:r>
      <w:r w:rsidR="00D34E03">
        <w:fldChar w:fldCharType="begin"/>
      </w:r>
      <w:r w:rsidR="00D34E03">
        <w:instrText xml:space="preserve"> REF _Ref93309994 \h </w:instrText>
      </w:r>
      <w:r w:rsidR="00D34E03">
        <w:fldChar w:fldCharType="separate"/>
      </w:r>
      <w:r w:rsidR="00976BF9">
        <w:t xml:space="preserve">Figure </w:t>
      </w:r>
      <w:r w:rsidR="00976BF9">
        <w:rPr>
          <w:noProof/>
        </w:rPr>
        <w:t>1</w:t>
      </w:r>
      <w:r w:rsidR="00D34E03">
        <w:fldChar w:fldCharType="end"/>
      </w:r>
      <w:r w:rsidR="00D34E03">
        <w:t>.</w:t>
      </w:r>
    </w:p>
    <w:p w14:paraId="3968E158" w14:textId="612A59CA" w:rsidR="00AF0E77" w:rsidRDefault="00EC0A20" w:rsidP="00AF0E77">
      <w:pPr>
        <w:keepNext/>
        <w:jc w:val="center"/>
      </w:pPr>
      <w:ins w:id="38" w:author="Fuerth, Mirjam" w:date="2022-02-15T19:29:00Z">
        <w:r>
          <w:rPr>
            <w:noProof/>
          </w:rPr>
          <w:drawing>
            <wp:inline distT="0" distB="0" distL="0" distR="0" wp14:anchorId="5A24AD9B" wp14:editId="683555D2">
              <wp:extent cx="4568825" cy="2853055"/>
              <wp:effectExtent l="0" t="0" r="0" b="0"/>
              <wp:docPr id="3"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0799B607" w14:textId="3ED9DD69" w:rsidR="00AF0E77" w:rsidRDefault="00AF0E77" w:rsidP="00AF0E77">
      <w:pPr>
        <w:pStyle w:val="Caption"/>
        <w:jc w:val="center"/>
      </w:pPr>
      <w:bookmarkStart w:id="39" w:name="_Ref93309994"/>
      <w:r>
        <w:t xml:space="preserve">Figure </w:t>
      </w:r>
      <w:fldSimple w:instr=" SEQ Figure \* ARABIC ">
        <w:r w:rsidR="00542D02">
          <w:rPr>
            <w:noProof/>
          </w:rPr>
          <w:t>1</w:t>
        </w:r>
      </w:fldSimple>
      <w:bookmarkEnd w:id="39"/>
      <w:r>
        <w:t xml:space="preserve">: </w:t>
      </w:r>
      <w:r w:rsidR="000B4AEA">
        <w:t xml:space="preserve">Training data for the NN was simulated in ANSYS AQWA. To ensure accuracy of the ANSYS AQWA model the results were compared </w:t>
      </w:r>
      <w:r w:rsidR="00C844AD">
        <w:t xml:space="preserve">with </w:t>
      </w:r>
      <w:del w:id="40" w:author="Fuerth, Mirjam" w:date="2022-02-15T19:27:00Z">
        <w:r w:rsidR="00C844AD" w:rsidDel="00DE41C6">
          <w:delText xml:space="preserve">exciting </w:delText>
        </w:r>
      </w:del>
      <w:ins w:id="41" w:author="Fuerth, Mirjam" w:date="2022-02-15T19:27:00Z">
        <w:r w:rsidR="00DE41C6">
          <w:t xml:space="preserve">existing </w:t>
        </w:r>
      </w:ins>
      <w:del w:id="42" w:author="Fuerth, Mirjam" w:date="2022-02-15T19:27:00Z">
        <w:r w:rsidR="00C844AD" w:rsidDel="00DE41C6">
          <w:delText xml:space="preserve">numerical </w:delText>
        </w:r>
      </w:del>
      <w:ins w:id="43" w:author="Fuerth, Mirjam" w:date="2022-02-15T19:27:00Z">
        <w:r w:rsidR="00DE41C6">
          <w:t xml:space="preserve">strip </w:t>
        </w:r>
      </w:ins>
      <w:del w:id="44" w:author="Fuerth, Mirjam" w:date="2022-02-15T19:27:00Z">
        <w:r w:rsidR="00C844AD" w:rsidDel="00DE41C6">
          <w:delText>simulations</w:delText>
        </w:r>
      </w:del>
      <w:ins w:id="45" w:author="Fuerth, Mirjam" w:date="2022-02-15T19:27:00Z">
        <w:r w:rsidR="00DE41C6">
          <w:t xml:space="preserve">theory </w:t>
        </w:r>
      </w:ins>
      <w:ins w:id="46" w:author="Frizzell, James A" w:date="2022-02-17T19:13:00Z">
        <w:r w:rsidR="0069359B">
          <w:t>calculations</w:t>
        </w:r>
      </w:ins>
      <w:r w:rsidR="00C844AD">
        <w:t>. Overall, good accuracy is seen.</w:t>
      </w:r>
      <w:r w:rsidR="00E23D1B">
        <w:t xml:space="preserve"> </w:t>
      </w:r>
    </w:p>
    <w:p w14:paraId="2EE8E1D7" w14:textId="77777777" w:rsidR="007E0879" w:rsidRDefault="00AF0E77" w:rsidP="00450C41">
      <w:r>
        <w:t>A</w:t>
      </w:r>
      <w:r w:rsidR="007E0879">
        <w:t xml:space="preserve"> parametric study was setup in </w:t>
      </w:r>
      <w:r w:rsidR="00E23D1B">
        <w:t xml:space="preserve">ANSYS </w:t>
      </w:r>
      <w:proofErr w:type="spellStart"/>
      <w:r w:rsidR="007E0879">
        <w:t>DesignModeler</w:t>
      </w:r>
      <w:proofErr w:type="spellEnd"/>
      <w:r w:rsidR="007E0879">
        <w:t>, in which a box barge with a length</w:t>
      </w:r>
      <w:r w:rsidR="00C844AD">
        <w:t xml:space="preserve">, </w:t>
      </w:r>
      <w:r w:rsidR="00C844AD" w:rsidRPr="007C07ED">
        <w:rPr>
          <w:i/>
        </w:rPr>
        <w:t>L</w:t>
      </w:r>
      <w:r w:rsidR="007E0879">
        <w:t>, beam</w:t>
      </w:r>
      <w:r w:rsidR="00C844AD">
        <w:t>,</w:t>
      </w:r>
      <w:r w:rsidR="00C844AD" w:rsidRPr="007C07ED">
        <w:rPr>
          <w:i/>
        </w:rPr>
        <w:t xml:space="preserve"> B</w:t>
      </w:r>
      <w:r w:rsidR="007E0879">
        <w:t>, and draft</w:t>
      </w:r>
      <w:r w:rsidR="00C844AD">
        <w:t xml:space="preserve">, </w:t>
      </w:r>
      <w:r w:rsidR="00C844AD" w:rsidRPr="007C07ED">
        <w:rPr>
          <w:i/>
        </w:rPr>
        <w:t>T</w:t>
      </w:r>
      <w:r w:rsidR="00C844AD">
        <w:t xml:space="preserve">, </w:t>
      </w:r>
      <w:r w:rsidR="007E0879">
        <w:t xml:space="preserve">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selected</w:t>
      </w:r>
      <w:r w:rsidR="007E0879">
        <w:t>.</w:t>
      </w:r>
    </w:p>
    <w:p w14:paraId="372CD0E5" w14:textId="78D3D04C" w:rsidR="007E0879" w:rsidRDefault="00EC0A20" w:rsidP="00D8203F">
      <w:pPr>
        <w:jc w:val="right"/>
      </w:pPr>
      <m:oMath>
        <m:r>
          <m:rPr>
            <m:sty m:val="bi"/>
          </m:rPr>
          <w:rPr>
            <w:rFonts w:ascii="Cambria Math" w:hAnsi="Cambria Math"/>
          </w:rPr>
          <m:t xml:space="preserve">M=LBT 1000 </m:t>
        </m:r>
        <m:f>
          <m:fPr>
            <m:type m:val="skw"/>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sidR="007E0879" w:rsidRPr="00ED4284">
        <w:rPr>
          <w:rFonts w:eastAsia="Yu Mincho"/>
        </w:rPr>
        <w:tab/>
      </w:r>
      <w:r w:rsidR="007E0879" w:rsidRPr="00ED4284">
        <w:rPr>
          <w:rFonts w:eastAsia="Yu Mincho"/>
        </w:rPr>
        <w:tab/>
      </w:r>
      <w:r w:rsidR="007E0879" w:rsidRPr="00ED4284">
        <w:rPr>
          <w:rFonts w:eastAsia="Yu Mincho"/>
        </w:rPr>
        <w:tab/>
      </w:r>
      <w:r w:rsidR="007E0879" w:rsidRPr="00ED4284">
        <w:rPr>
          <w:rFonts w:eastAsia="Yu Mincho"/>
        </w:rPr>
        <w:tab/>
      </w:r>
      <w:r w:rsidR="00D8203F">
        <w:rPr>
          <w:rFonts w:eastAsia="Yu Mincho"/>
        </w:rPr>
        <w:t xml:space="preserve">                </w:t>
      </w:r>
      <w:r w:rsidR="007E0879" w:rsidRPr="00ED4284">
        <w:rPr>
          <w:rFonts w:eastAsia="Yu Mincho"/>
        </w:rPr>
        <w:t>(2)</w:t>
      </w:r>
    </w:p>
    <w:p w14:paraId="4D56A839" w14:textId="77777777" w:rsidR="00ED73E7" w:rsidDel="00266D5E" w:rsidRDefault="00ED73E7" w:rsidP="00450C41">
      <w:pPr>
        <w:rPr>
          <w:del w:id="47" w:author="Fuerth, Mirjam" w:date="2022-02-15T19:03:00Z"/>
        </w:rPr>
      </w:pPr>
      <w:commentRangeStart w:id="48"/>
      <w:del w:id="49" w:author="Fuerth, Mirjam" w:date="2022-02-15T19:03:00Z">
        <w:r w:rsidDel="00266D5E">
          <w:delText>For each barge, a molded depth</w:delText>
        </w:r>
        <w:r w:rsidR="00C844AD" w:rsidDel="00266D5E">
          <w:delText xml:space="preserve">, </w:delText>
        </w:r>
        <w:r w:rsidR="00C844AD" w:rsidRPr="007C07ED" w:rsidDel="00266D5E">
          <w:rPr>
            <w:i/>
          </w:rPr>
          <w:delText>D</w:delText>
        </w:r>
        <w:r w:rsidR="00C844AD" w:rsidDel="00266D5E">
          <w:delText>,</w:delText>
        </w:r>
        <w:r w:rsidRPr="00ED73E7" w:rsidDel="00266D5E">
          <w:rPr>
            <w:b/>
            <w:bCs/>
          </w:rPr>
          <w:delText xml:space="preserve"> </w:delText>
        </w:r>
        <w:r w:rsidDel="00266D5E">
          <w:delText>was selected to ensure that waves would not overtop the vessel. This value ranged from 0.1 meters for the smallest barge to 2 meters for the larger barges.</w:delText>
        </w:r>
        <w:r w:rsidR="007276C3" w:rsidDel="00266D5E">
          <w:delText xml:space="preserve"> </w:delText>
        </w:r>
        <w:commentRangeEnd w:id="48"/>
        <w:r w:rsidR="00640E6A" w:rsidDel="00266D5E">
          <w:rPr>
            <w:rStyle w:val="CommentReference"/>
          </w:rPr>
          <w:commentReference w:id="48"/>
        </w:r>
      </w:del>
    </w:p>
    <w:p w14:paraId="1080740B" w14:textId="77777777"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2AF07B9A" w14:textId="2DAFD895" w:rsidR="00A20358" w:rsidRDefault="002B4417"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commentRangeStart w:id="50"/>
      <w:commentRangeStart w:id="51"/>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3</w:t>
      </w:r>
      <w:r w:rsidR="00A20358" w:rsidRPr="00ED4284">
        <w:rPr>
          <w:rFonts w:eastAsia="Yu Mincho"/>
        </w:rPr>
        <w:t>)</w:t>
      </w:r>
    </w:p>
    <w:p w14:paraId="66C27FDC" w14:textId="25869564" w:rsidR="00A20358" w:rsidRDefault="002B4417"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4</w:t>
      </w:r>
      <w:r w:rsidR="00A20358" w:rsidRPr="00ED4284">
        <w:rPr>
          <w:rFonts w:eastAsia="Yu Mincho"/>
        </w:rPr>
        <w:t>)</w:t>
      </w:r>
    </w:p>
    <w:p w14:paraId="4EB00E9C" w14:textId="21144315" w:rsidR="00A20358" w:rsidRDefault="002B4417"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commentRangeEnd w:id="50"/>
      <w:r w:rsidR="00640E6A">
        <w:rPr>
          <w:rStyle w:val="CommentReference"/>
        </w:rPr>
        <w:commentReference w:id="50"/>
      </w:r>
      <w:commentRangeEnd w:id="51"/>
      <w:r w:rsidR="00266D5E">
        <w:rPr>
          <w:rStyle w:val="CommentReference"/>
        </w:rPr>
        <w:commentReference w:id="51"/>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5</w:t>
      </w:r>
      <w:r w:rsidR="00A20358" w:rsidRPr="00ED4284">
        <w:rPr>
          <w:rFonts w:eastAsia="Yu Mincho"/>
        </w:rPr>
        <w:t>)</w:t>
      </w:r>
    </w:p>
    <w:p w14:paraId="532D61E5" w14:textId="77777777"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r w:rsidR="000D4C9B">
        <w:t xml:space="preserve"> on a 12-Core Dell Precision 5280 with 128 GB RAM</w:t>
      </w:r>
      <w:r w:rsidR="007F5715">
        <w:t>.</w:t>
      </w:r>
    </w:p>
    <w:p w14:paraId="0F116543" w14:textId="38A40EE0" w:rsidR="00C94F3D" w:rsidRDefault="007F5715" w:rsidP="00450C41">
      <w:r>
        <w:lastRenderedPageBreak/>
        <w:t>ANSYS AQWA stores RAO data in a text table format enumerated by frequency</w:t>
      </w:r>
      <w:ins w:id="52" w:author="Frizzell, James A" w:date="2022-02-19T10:46:00Z">
        <w:r w:rsidR="00BD42B9">
          <w:t>, which was saved to be used in the pre-processing</w:t>
        </w:r>
      </w:ins>
      <w:r>
        <w:t>.</w:t>
      </w:r>
      <w:ins w:id="53" w:author="Frizzell, James A" w:date="2022-02-19T10:46:00Z">
        <w:r w:rsidR="00BD42B9">
          <w:t xml:space="preserve"> Other information in the text table includes </w:t>
        </w:r>
      </w:ins>
      <w:ins w:id="54" w:author="Frizzell, James A" w:date="2022-02-19T10:47:00Z">
        <w:r w:rsidR="00BD42B9">
          <w:t>added mass, diffraction, Froude-</w:t>
        </w:r>
        <w:proofErr w:type="spellStart"/>
        <w:r w:rsidR="00BD42B9">
          <w:t>Krylov</w:t>
        </w:r>
        <w:proofErr w:type="spellEnd"/>
        <w:r w:rsidR="00BD42B9">
          <w:t xml:space="preserve"> Forces, and damping. These could all be used in future studies as alternative predictive models.</w:t>
        </w:r>
      </w:ins>
      <w:r w:rsidR="00C94F3D">
        <w:t xml:space="preserve"> </w:t>
      </w:r>
    </w:p>
    <w:p w14:paraId="2966715D"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t>Data Pre-Processing</w:t>
      </w:r>
    </w:p>
    <w:p w14:paraId="5A17D533" w14:textId="64BD5153" w:rsidR="00C94F3D" w:rsidRDefault="00C94F3D" w:rsidP="00450C41">
      <w:r>
        <w:t xml:space="preserve">Data preprocessing </w:t>
      </w:r>
      <w:r w:rsidR="003F350B">
        <w:t xml:space="preserve">was conducted in </w:t>
      </w:r>
      <w:r>
        <w:t xml:space="preserve">steps. First, the frequency-dependent RAO value for </w:t>
      </w:r>
      <w:r w:rsidR="009E120D">
        <w:t>a datapoint was collected. Then, a Python script fit the frequency-dependent RAO value of each degree of freedom to a curve</w:t>
      </w:r>
      <w:del w:id="55" w:author="Fuerth, Mirjam" w:date="2022-02-16T17:26:00Z">
        <w:r w:rsidR="009E120D" w:rsidDel="003E114B">
          <w:delText xml:space="preserve"> </w:delText>
        </w:r>
      </w:del>
      <w:ins w:id="56" w:author="Fuerth, Mirjam" w:date="2022-02-16T17:26:00Z">
        <w:r w:rsidR="003E114B">
          <w:t xml:space="preserve"> of a particular form</w:t>
        </w:r>
      </w:ins>
      <w:ins w:id="57" w:author="Fuerth, Mirjam" w:date="2022-02-16T17:28:00Z">
        <w:r w:rsidR="003E114B">
          <w:t>, based on the natural similarity of the response to certain equation</w:t>
        </w:r>
      </w:ins>
      <w:ins w:id="58" w:author="Fuerth, Mirjam" w:date="2022-02-16T17:29:00Z">
        <w:r w:rsidR="003E114B">
          <w:t>s</w:t>
        </w:r>
      </w:ins>
      <w:del w:id="59" w:author="Fuerth, Mirjam" w:date="2022-02-16T17:26:00Z">
        <w:r w:rsidR="009E120D" w:rsidDel="003E114B">
          <w:delText>of the form in Equation 6</w:delText>
        </w:r>
      </w:del>
      <w:ins w:id="60" w:author="Fuerth, Mirjam" w:date="2022-02-16T17:26:00Z">
        <w:r w:rsidR="003E114B">
          <w:t xml:space="preserve">. </w:t>
        </w:r>
      </w:ins>
      <w:ins w:id="61" w:author="Frizzell, James A" w:date="2022-02-17T16:52:00Z">
        <w:r w:rsidR="00886490">
          <w:t>This process was done using the ‘</w:t>
        </w:r>
        <w:proofErr w:type="spellStart"/>
        <w:r w:rsidR="00886490">
          <w:t>curve_fit</w:t>
        </w:r>
        <w:proofErr w:type="spellEnd"/>
        <w:r w:rsidR="00886490">
          <w:t xml:space="preserve">’ function provided by </w:t>
        </w:r>
        <w:proofErr w:type="spellStart"/>
        <w:r w:rsidR="00886490">
          <w:t>scipy</w:t>
        </w:r>
        <w:proofErr w:type="spellEnd"/>
        <w:r w:rsidR="00886490">
          <w:t xml:space="preserve">. </w:t>
        </w:r>
      </w:ins>
      <w:ins w:id="62" w:author="Fuerth, Mirjam" w:date="2022-02-16T17:26:00Z">
        <w:r w:rsidR="003E114B">
          <w:t xml:space="preserve">Equation 6 was used for the surge and sway degrees of freedom, where the </w:t>
        </w:r>
      </w:ins>
      <w:ins w:id="63" w:author="Fuerth, Mirjam" w:date="2022-02-16T17:27:00Z">
        <w:r w:rsidR="003E114B">
          <w:t>response on the barge closely mirrors the pattern of a critically damped spring-mass damper. Equation</w:t>
        </w:r>
      </w:ins>
      <w:ins w:id="64" w:author="Fuerth, Mirjam" w:date="2022-02-16T17:29:00Z">
        <w:r w:rsidR="003E114B">
          <w:t xml:space="preserve"> 7 was fit the heave response, where the response at very short frequencies trended to 1, and </w:t>
        </w:r>
      </w:ins>
      <w:ins w:id="65" w:author="Fuerth, Mirjam" w:date="2022-02-16T17:30:00Z">
        <w:r w:rsidR="003E114B">
          <w:t xml:space="preserve">high frequency waves resulted in 0 response. This closely represents a transformation of the arctangent function, reflected around the x-axis. Finally, a Gaussian distribution </w:t>
        </w:r>
      </w:ins>
      <w:ins w:id="66" w:author="Fuerth, Mirjam" w:date="2022-02-16T17:31:00Z">
        <w:r w:rsidR="003E114B">
          <w:t xml:space="preserve">shown in Equation 8 </w:t>
        </w:r>
      </w:ins>
      <w:ins w:id="67" w:author="Fuerth, Mirjam" w:date="2022-02-16T17:30:00Z">
        <w:r w:rsidR="003E114B">
          <w:t>was use</w:t>
        </w:r>
      </w:ins>
      <w:ins w:id="68" w:author="Fuerth, Mirjam" w:date="2022-02-16T17:31:00Z">
        <w:r w:rsidR="003E114B">
          <w:t>d for the pitch, roll, and yaw responses, where a single peak appeared in mid-range frequencies and the response trended to 0 outside of that range. In Equation</w:t>
        </w:r>
      </w:ins>
      <w:ins w:id="69" w:author="Fuerth, Mirjam" w:date="2022-02-16T17:32:00Z">
        <w:r w:rsidR="003E114B">
          <w:t>s 6, 7, and 8,</w:t>
        </w:r>
      </w:ins>
      <w:ins w:id="70" w:author="Fuerth, Mirjam" w:date="2022-02-15T19:04:00Z">
        <w:r w:rsidR="00266D5E">
          <w:t xml:space="preserve"> x represents the wave frequency in radians per second, and the result of the f</w:t>
        </w:r>
      </w:ins>
      <w:ins w:id="71" w:author="Fuerth, Mirjam" w:date="2022-02-15T19:05:00Z">
        <w:r w:rsidR="00266D5E">
          <w:t>unction is the RAO value</w:t>
        </w:r>
      </w:ins>
      <w:r w:rsidR="009E120D">
        <w:t>.</w:t>
      </w:r>
      <w:r w:rsidR="00053388">
        <w:t xml:space="preserve"> </w:t>
      </w:r>
      <w:del w:id="72" w:author="Fuerth, Mirjam" w:date="2022-02-16T17:32:00Z">
        <w:r w:rsidR="00053388" w:rsidDel="003E114B">
          <w:delText xml:space="preserve">The critically damped spring equation was selected due to its natural similarity to the data curves. </w:delText>
        </w:r>
      </w:del>
      <w:r w:rsidR="00053388">
        <w:t>Other curves were considered, including 3</w:t>
      </w:r>
      <w:r w:rsidR="00053388" w:rsidRPr="00053388">
        <w:rPr>
          <w:vertAlign w:val="superscript"/>
        </w:rPr>
        <w:t>rd</w:t>
      </w:r>
      <w:r w:rsidR="00053388">
        <w:t xml:space="preserve">, </w:t>
      </w:r>
      <w:proofErr w:type="gramStart"/>
      <w:r w:rsidR="00053388">
        <w:t>6</w:t>
      </w:r>
      <w:r w:rsidR="00053388" w:rsidRPr="00053388">
        <w:rPr>
          <w:vertAlign w:val="superscript"/>
        </w:rPr>
        <w:t>th</w:t>
      </w:r>
      <w:proofErr w:type="gramEnd"/>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ins w:id="73" w:author="Fuerth, Mirjam" w:date="2022-02-15T19:05:00Z">
        <w:r w:rsidR="00266D5E">
          <w:t xml:space="preserve"> in all degrees of freedom</w:t>
        </w:r>
      </w:ins>
      <w:r w:rsidR="00053388">
        <w:t>.</w:t>
      </w:r>
      <w:ins w:id="74" w:author="Fuerth, Mirjam" w:date="2022-02-16T17:32:00Z">
        <w:r w:rsidR="003E114B">
          <w:t xml:space="preserve"> Additionally, to produce well-fit polynomials required more coefficient parameters when compared to the </w:t>
        </w:r>
        <w:r w:rsidR="00A54F5E">
          <w:t>selected equations, meaning that the neural network woul</w:t>
        </w:r>
      </w:ins>
      <w:ins w:id="75" w:author="Fuerth, Mirjam" w:date="2022-02-16T17:33:00Z">
        <w:r w:rsidR="00A54F5E">
          <w:t>d need to predict more values. This tended to decrease model accuracy and thus was avoided for this project.</w:t>
        </w:r>
      </w:ins>
    </w:p>
    <w:tbl>
      <w:tblPr>
        <w:tblW w:w="0" w:type="auto"/>
        <w:tblLook w:val="04A0" w:firstRow="1" w:lastRow="0" w:firstColumn="1" w:lastColumn="0" w:noHBand="0" w:noVBand="1"/>
        <w:tblPrChange w:id="76" w:author="Frizzell, James A" w:date="2022-02-17T18:4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315"/>
        <w:gridCol w:w="4585"/>
        <w:gridCol w:w="450"/>
        <w:tblGridChange w:id="77">
          <w:tblGrid>
            <w:gridCol w:w="4315"/>
            <w:gridCol w:w="4585"/>
            <w:gridCol w:w="450"/>
          </w:tblGrid>
        </w:tblGridChange>
      </w:tblGrid>
      <w:tr w:rsidR="00A54F5E" w:rsidRPr="00ED4284" w14:paraId="6B34EB4F" w14:textId="77777777" w:rsidTr="000F37C3">
        <w:tc>
          <w:tcPr>
            <w:tcW w:w="4315" w:type="dxa"/>
            <w:shd w:val="clear" w:color="auto" w:fill="auto"/>
            <w:tcPrChange w:id="78" w:author="Frizzell, James A" w:date="2022-02-17T18:46:00Z">
              <w:tcPr>
                <w:tcW w:w="4315" w:type="dxa"/>
                <w:shd w:val="clear" w:color="auto" w:fill="auto"/>
              </w:tcPr>
            </w:tcPrChange>
          </w:tcPr>
          <w:p w14:paraId="5F5AEC41" w14:textId="77777777" w:rsidR="00A54F5E" w:rsidRPr="000F37C3" w:rsidRDefault="00A54F5E" w:rsidP="00ED4284">
            <w:pPr>
              <w:spacing w:after="0" w:line="240" w:lineRule="auto"/>
              <w:jc w:val="center"/>
              <w:rPr>
                <w:b/>
                <w:rPrChange w:id="79" w:author="Frizzell, James A" w:date="2022-02-17T18:46:00Z">
                  <w:rPr>
                    <w:bCs/>
                  </w:rPr>
                </w:rPrChange>
              </w:rPr>
            </w:pPr>
            <w:r w:rsidRPr="000F37C3">
              <w:rPr>
                <w:b/>
                <w:rPrChange w:id="80" w:author="Frizzell, James A" w:date="2022-02-17T18:46:00Z">
                  <w:rPr>
                    <w:bCs/>
                  </w:rPr>
                </w:rPrChange>
              </w:rPr>
              <w:t>Equation</w:t>
            </w:r>
          </w:p>
        </w:tc>
        <w:tc>
          <w:tcPr>
            <w:tcW w:w="4585" w:type="dxa"/>
            <w:shd w:val="clear" w:color="auto" w:fill="auto"/>
            <w:tcPrChange w:id="81" w:author="Frizzell, James A" w:date="2022-02-17T18:46:00Z">
              <w:tcPr>
                <w:tcW w:w="4585" w:type="dxa"/>
                <w:shd w:val="clear" w:color="auto" w:fill="auto"/>
              </w:tcPr>
            </w:tcPrChange>
          </w:tcPr>
          <w:p w14:paraId="3E265494" w14:textId="77777777" w:rsidR="00A54F5E" w:rsidRPr="000F37C3" w:rsidRDefault="00A54F5E" w:rsidP="00ED4284">
            <w:pPr>
              <w:spacing w:after="0" w:line="240" w:lineRule="auto"/>
              <w:jc w:val="center"/>
              <w:rPr>
                <w:rFonts w:eastAsia="Yu Mincho"/>
                <w:b/>
                <w:bCs/>
                <w:rPrChange w:id="82" w:author="Frizzell, James A" w:date="2022-02-17T18:46:00Z">
                  <w:rPr>
                    <w:rFonts w:eastAsia="Yu Mincho"/>
                  </w:rPr>
                </w:rPrChange>
              </w:rPr>
            </w:pPr>
            <w:r w:rsidRPr="000F37C3">
              <w:rPr>
                <w:rFonts w:eastAsia="Yu Mincho"/>
                <w:b/>
                <w:bCs/>
                <w:rPrChange w:id="83" w:author="Frizzell, James A" w:date="2022-02-17T18:46:00Z">
                  <w:rPr>
                    <w:rFonts w:eastAsia="Yu Mincho"/>
                  </w:rPr>
                </w:rPrChange>
              </w:rPr>
              <w:t>Degrees of Freedom</w:t>
            </w:r>
          </w:p>
        </w:tc>
        <w:tc>
          <w:tcPr>
            <w:tcW w:w="450" w:type="dxa"/>
            <w:shd w:val="clear" w:color="auto" w:fill="auto"/>
            <w:tcPrChange w:id="84" w:author="Frizzell, James A" w:date="2022-02-17T18:46:00Z">
              <w:tcPr>
                <w:tcW w:w="450" w:type="dxa"/>
                <w:shd w:val="clear" w:color="auto" w:fill="auto"/>
              </w:tcPr>
            </w:tcPrChange>
          </w:tcPr>
          <w:p w14:paraId="5F8778DF" w14:textId="77777777" w:rsidR="00A54F5E" w:rsidRPr="00ED4284" w:rsidRDefault="00A54F5E" w:rsidP="00ED4284">
            <w:pPr>
              <w:spacing w:after="0" w:line="240" w:lineRule="auto"/>
              <w:jc w:val="right"/>
              <w:rPr>
                <w:rFonts w:eastAsia="Yu Mincho"/>
              </w:rPr>
            </w:pPr>
          </w:p>
        </w:tc>
      </w:tr>
      <w:tr w:rsidR="00A54F5E" w:rsidRPr="00ED4284" w14:paraId="51211AC8" w14:textId="77777777" w:rsidTr="000F37C3">
        <w:tc>
          <w:tcPr>
            <w:tcW w:w="4315" w:type="dxa"/>
            <w:shd w:val="clear" w:color="auto" w:fill="auto"/>
            <w:tcPrChange w:id="85" w:author="Frizzell, James A" w:date="2022-02-17T18:46:00Z">
              <w:tcPr>
                <w:tcW w:w="4315" w:type="dxa"/>
                <w:shd w:val="clear" w:color="auto" w:fill="auto"/>
              </w:tcPr>
            </w:tcPrChange>
          </w:tcPr>
          <w:p w14:paraId="68342FE8" w14:textId="79A216F7" w:rsidR="00A54F5E" w:rsidRPr="00EC0A20" w:rsidRDefault="00EC0A20">
            <w:pPr>
              <w:spacing w:after="0" w:line="240" w:lineRule="auto"/>
              <w:jc w:val="center"/>
              <w:rPr>
                <w:b/>
              </w:rPr>
              <w:pPrChange w:id="86" w:author="Fuerth, Mirjam" w:date="2022-02-16T17:33:00Z">
                <w:pPr>
                  <w:jc w:val="right"/>
                </w:pPr>
              </w:pPrChange>
            </w:pPr>
            <m:oMathPara>
              <m:oMath>
                <m:r>
                  <w:ins w:id="87" w:author="Fuerth, Mirjam" w:date="2022-02-16T17:24:00Z">
                    <m:rPr>
                      <m:sty m:val="bi"/>
                    </m:rPr>
                    <w:rPr>
                      <w:rFonts w:ascii="Cambria Math" w:hAnsi="Cambria Math"/>
                    </w:rPr>
                    <m:t>f</m:t>
                  </w:ins>
                </m:r>
                <m:d>
                  <m:dPr>
                    <m:ctrlPr>
                      <w:ins w:id="88" w:author="Fuerth, Mirjam" w:date="2022-02-16T17:24:00Z">
                        <w:rPr>
                          <w:rFonts w:ascii="Cambria Math" w:hAnsi="Cambria Math"/>
                          <w:b/>
                          <w:i/>
                        </w:rPr>
                      </w:ins>
                    </m:ctrlPr>
                  </m:dPr>
                  <m:e>
                    <m:r>
                      <w:ins w:id="89" w:author="Fuerth, Mirjam" w:date="2022-02-16T17:24:00Z">
                        <m:rPr>
                          <m:sty m:val="bi"/>
                        </m:rPr>
                        <w:rPr>
                          <w:rFonts w:ascii="Cambria Math" w:hAnsi="Cambria Math"/>
                        </w:rPr>
                        <m:t>x</m:t>
                      </w:ins>
                    </m:r>
                  </m:e>
                </m:d>
                <m:r>
                  <w:ins w:id="90" w:author="Fuerth, Mirjam" w:date="2022-02-16T17:24:00Z">
                    <m:rPr>
                      <m:sty m:val="bi"/>
                    </m:rPr>
                    <w:rPr>
                      <w:rFonts w:ascii="Cambria Math" w:hAnsi="Cambria Math"/>
                    </w:rPr>
                    <m:t>=</m:t>
                  </w:ins>
                </m:r>
                <m:r>
                  <w:ins w:id="91" w:author="Fuerth, Mirjam" w:date="2022-02-16T17:24:00Z">
                    <m:rPr>
                      <m:sty m:val="bi"/>
                    </m:rPr>
                    <w:rPr>
                      <w:rFonts w:ascii="Cambria Math" w:eastAsia="Yu Mincho" w:hAnsi="Cambria Math"/>
                    </w:rPr>
                    <m:t>A</m:t>
                  </w:ins>
                </m:r>
                <m:sSup>
                  <m:sSupPr>
                    <m:ctrlPr>
                      <w:ins w:id="92" w:author="Fuerth, Mirjam" w:date="2022-02-16T17:24:00Z">
                        <w:rPr>
                          <w:rFonts w:ascii="Cambria Math" w:eastAsia="Yu Mincho" w:hAnsi="Cambria Math"/>
                          <w:b/>
                          <w:i/>
                        </w:rPr>
                      </w:ins>
                    </m:ctrlPr>
                  </m:sSupPr>
                  <m:e>
                    <m:r>
                      <w:ins w:id="93" w:author="Fuerth, Mirjam" w:date="2022-02-16T17:24:00Z">
                        <m:rPr>
                          <m:sty m:val="bi"/>
                        </m:rPr>
                        <w:rPr>
                          <w:rFonts w:ascii="Cambria Math" w:eastAsia="Yu Mincho" w:hAnsi="Cambria Math"/>
                        </w:rPr>
                        <m:t>e</m:t>
                      </w:ins>
                    </m:r>
                  </m:e>
                  <m:sup>
                    <m:r>
                      <w:ins w:id="94" w:author="Fuerth, Mirjam" w:date="2022-02-16T17:24:00Z">
                        <m:rPr>
                          <m:sty m:val="bi"/>
                        </m:rPr>
                        <w:rPr>
                          <w:rFonts w:ascii="Cambria Math" w:eastAsia="Yu Mincho" w:hAnsi="Cambria Math"/>
                        </w:rPr>
                        <m:t>-Bx</m:t>
                      </w:ins>
                    </m:r>
                  </m:sup>
                </m:sSup>
                <m:r>
                  <w:ins w:id="95" w:author="Fuerth, Mirjam" w:date="2022-02-16T17:24:00Z">
                    <m:rPr>
                      <m:sty m:val="bi"/>
                    </m:rPr>
                    <w:rPr>
                      <w:rFonts w:ascii="Cambria Math" w:eastAsia="Yu Mincho" w:hAnsi="Cambria Math"/>
                    </w:rPr>
                    <m:t>+Cx</m:t>
                  </w:ins>
                </m:r>
                <m:sSup>
                  <m:sSupPr>
                    <m:ctrlPr>
                      <w:ins w:id="96" w:author="Fuerth, Mirjam" w:date="2022-02-16T17:24:00Z">
                        <w:rPr>
                          <w:rFonts w:ascii="Cambria Math" w:eastAsia="Yu Mincho" w:hAnsi="Cambria Math"/>
                          <w:b/>
                          <w:i/>
                        </w:rPr>
                      </w:ins>
                    </m:ctrlPr>
                  </m:sSupPr>
                  <m:e>
                    <m:r>
                      <w:ins w:id="97" w:author="Fuerth, Mirjam" w:date="2022-02-16T17:24:00Z">
                        <m:rPr>
                          <m:sty m:val="bi"/>
                        </m:rPr>
                        <w:rPr>
                          <w:rFonts w:ascii="Cambria Math" w:eastAsia="Yu Mincho" w:hAnsi="Cambria Math"/>
                        </w:rPr>
                        <m:t>e</m:t>
                      </w:ins>
                    </m:r>
                  </m:e>
                  <m:sup>
                    <m:r>
                      <w:ins w:id="98" w:author="Fuerth, Mirjam" w:date="2022-02-16T17:24:00Z">
                        <m:rPr>
                          <m:sty m:val="bi"/>
                        </m:rPr>
                        <w:rPr>
                          <w:rFonts w:ascii="Cambria Math" w:eastAsia="Yu Mincho" w:hAnsi="Cambria Math"/>
                        </w:rPr>
                        <m:t>-Bx</m:t>
                      </w:ins>
                    </m:r>
                  </m:sup>
                </m:sSup>
              </m:oMath>
            </m:oMathPara>
          </w:p>
        </w:tc>
        <w:tc>
          <w:tcPr>
            <w:tcW w:w="4585" w:type="dxa"/>
            <w:shd w:val="clear" w:color="auto" w:fill="auto"/>
            <w:tcPrChange w:id="99" w:author="Frizzell, James A" w:date="2022-02-17T18:46:00Z">
              <w:tcPr>
                <w:tcW w:w="4585" w:type="dxa"/>
                <w:shd w:val="clear" w:color="auto" w:fill="auto"/>
              </w:tcPr>
            </w:tcPrChange>
          </w:tcPr>
          <w:p w14:paraId="351EBB03" w14:textId="77777777" w:rsidR="00A54F5E" w:rsidRPr="00ED4284" w:rsidRDefault="00A54F5E" w:rsidP="00ED4284">
            <w:pPr>
              <w:spacing w:after="0" w:line="240" w:lineRule="auto"/>
              <w:jc w:val="center"/>
              <w:rPr>
                <w:rFonts w:eastAsia="Yu Mincho"/>
              </w:rPr>
            </w:pPr>
            <w:r w:rsidRPr="00ED4284">
              <w:rPr>
                <w:rFonts w:eastAsia="Yu Mincho"/>
              </w:rPr>
              <w:t>Surge, Sway</w:t>
            </w:r>
          </w:p>
        </w:tc>
        <w:tc>
          <w:tcPr>
            <w:tcW w:w="450" w:type="dxa"/>
            <w:shd w:val="clear" w:color="auto" w:fill="auto"/>
            <w:tcPrChange w:id="100" w:author="Frizzell, James A" w:date="2022-02-17T18:46:00Z">
              <w:tcPr>
                <w:tcW w:w="450" w:type="dxa"/>
                <w:shd w:val="clear" w:color="auto" w:fill="auto"/>
              </w:tcPr>
            </w:tcPrChange>
          </w:tcPr>
          <w:p w14:paraId="76F932DC" w14:textId="77777777" w:rsidR="00A54F5E" w:rsidRPr="00ED4284" w:rsidRDefault="00A54F5E" w:rsidP="00ED4284">
            <w:pPr>
              <w:spacing w:after="0" w:line="240" w:lineRule="auto"/>
              <w:jc w:val="right"/>
              <w:rPr>
                <w:b/>
              </w:rPr>
            </w:pPr>
            <w:r w:rsidRPr="00ED4284">
              <w:rPr>
                <w:rFonts w:eastAsia="Yu Mincho"/>
              </w:rPr>
              <w:t>(6)</w:t>
            </w:r>
          </w:p>
        </w:tc>
      </w:tr>
      <w:tr w:rsidR="00A54F5E" w:rsidRPr="00ED4284" w14:paraId="7ED5E8DC" w14:textId="77777777" w:rsidTr="000F37C3">
        <w:tc>
          <w:tcPr>
            <w:tcW w:w="4315" w:type="dxa"/>
            <w:shd w:val="clear" w:color="auto" w:fill="auto"/>
            <w:tcPrChange w:id="101" w:author="Frizzell, James A" w:date="2022-02-17T18:46:00Z">
              <w:tcPr>
                <w:tcW w:w="4315" w:type="dxa"/>
                <w:shd w:val="clear" w:color="auto" w:fill="auto"/>
              </w:tcPr>
            </w:tcPrChange>
          </w:tcPr>
          <w:p w14:paraId="7E0D440B" w14:textId="17F4C625" w:rsidR="00A54F5E" w:rsidRPr="00EC0A20" w:rsidRDefault="00EC0A20">
            <w:pPr>
              <w:spacing w:after="0" w:line="240" w:lineRule="auto"/>
              <w:jc w:val="center"/>
              <w:rPr>
                <w:b/>
              </w:rPr>
              <w:pPrChange w:id="102" w:author="Fuerth, Mirjam" w:date="2022-02-16T17:25:00Z">
                <w:pPr>
                  <w:jc w:val="right"/>
                </w:pPr>
              </w:pPrChange>
            </w:pPr>
            <m:oMathPara>
              <m:oMath>
                <m:r>
                  <w:ins w:id="103" w:author="Fuerth, Mirjam" w:date="2022-02-16T17:28:00Z">
                    <m:rPr>
                      <m:sty m:val="bi"/>
                    </m:rPr>
                    <w:rPr>
                      <w:rFonts w:ascii="Cambria Math" w:hAnsi="Cambria Math"/>
                    </w:rPr>
                    <m:t>f</m:t>
                  </w:ins>
                </m:r>
                <m:d>
                  <m:dPr>
                    <m:ctrlPr>
                      <w:ins w:id="104" w:author="Fuerth, Mirjam" w:date="2022-02-16T17:28:00Z">
                        <w:rPr>
                          <w:rFonts w:ascii="Cambria Math" w:hAnsi="Cambria Math"/>
                          <w:b/>
                          <w:i/>
                        </w:rPr>
                      </w:ins>
                    </m:ctrlPr>
                  </m:dPr>
                  <m:e>
                    <m:r>
                      <w:ins w:id="105" w:author="Fuerth, Mirjam" w:date="2022-02-16T17:28:00Z">
                        <m:rPr>
                          <m:sty m:val="bi"/>
                        </m:rPr>
                        <w:rPr>
                          <w:rFonts w:ascii="Cambria Math" w:hAnsi="Cambria Math"/>
                        </w:rPr>
                        <m:t>x</m:t>
                      </w:ins>
                    </m:r>
                  </m:e>
                </m:d>
                <m:r>
                  <w:ins w:id="106" w:author="Fuerth, Mirjam" w:date="2022-02-16T17:28:00Z">
                    <m:rPr>
                      <m:sty m:val="bi"/>
                    </m:rPr>
                    <w:rPr>
                      <w:rFonts w:ascii="Cambria Math" w:hAnsi="Cambria Math"/>
                    </w:rPr>
                    <m:t>=</m:t>
                  </w:ins>
                </m:r>
                <m:r>
                  <w:ins w:id="107" w:author="Fuerth, Mirjam" w:date="2022-02-16T17:28:00Z">
                    <m:rPr>
                      <m:sty m:val="bi"/>
                    </m:rPr>
                    <w:rPr>
                      <w:rFonts w:ascii="Cambria Math" w:eastAsia="Yu Mincho" w:hAnsi="Cambria Math"/>
                    </w:rPr>
                    <m:t>A*arctan</m:t>
                  </w:ins>
                </m:r>
                <m:d>
                  <m:dPr>
                    <m:ctrlPr>
                      <w:ins w:id="108" w:author="Fuerth, Mirjam" w:date="2022-02-16T17:28:00Z">
                        <w:rPr>
                          <w:rFonts w:ascii="Cambria Math" w:eastAsia="Yu Mincho" w:hAnsi="Cambria Math"/>
                          <w:b/>
                          <w:i/>
                        </w:rPr>
                      </w:ins>
                    </m:ctrlPr>
                  </m:dPr>
                  <m:e>
                    <m:r>
                      <w:ins w:id="109" w:author="Fuerth, Mirjam" w:date="2022-02-16T17:28:00Z">
                        <m:rPr>
                          <m:sty m:val="bi"/>
                        </m:rPr>
                        <w:rPr>
                          <w:rFonts w:ascii="Cambria Math" w:eastAsia="Yu Mincho" w:hAnsi="Cambria Math"/>
                        </w:rPr>
                        <m:t>B*x+C</m:t>
                      </w:ins>
                    </m:r>
                  </m:e>
                </m:d>
                <m:r>
                  <w:ins w:id="110" w:author="Fuerth, Mirjam" w:date="2022-02-16T17:28:00Z">
                    <m:rPr>
                      <m:sty m:val="bi"/>
                    </m:rPr>
                    <w:rPr>
                      <w:rFonts w:ascii="Cambria Math" w:eastAsia="Yu Mincho" w:hAnsi="Cambria Math"/>
                    </w:rPr>
                    <m:t>+ 0.5</m:t>
                  </w:ins>
                </m:r>
              </m:oMath>
            </m:oMathPara>
          </w:p>
        </w:tc>
        <w:tc>
          <w:tcPr>
            <w:tcW w:w="4585" w:type="dxa"/>
            <w:shd w:val="clear" w:color="auto" w:fill="auto"/>
            <w:tcPrChange w:id="111" w:author="Frizzell, James A" w:date="2022-02-17T18:46:00Z">
              <w:tcPr>
                <w:tcW w:w="4585" w:type="dxa"/>
                <w:shd w:val="clear" w:color="auto" w:fill="auto"/>
              </w:tcPr>
            </w:tcPrChange>
          </w:tcPr>
          <w:p w14:paraId="5DF84E95" w14:textId="77777777" w:rsidR="00A54F5E" w:rsidRPr="003323AF" w:rsidRDefault="00A54F5E" w:rsidP="00ED4284">
            <w:pPr>
              <w:spacing w:after="0" w:line="240" w:lineRule="auto"/>
              <w:jc w:val="center"/>
              <w:rPr>
                <w:bCs/>
              </w:rPr>
            </w:pPr>
            <w:r w:rsidRPr="003323AF">
              <w:rPr>
                <w:bCs/>
              </w:rPr>
              <w:t>Heave</w:t>
            </w:r>
          </w:p>
        </w:tc>
        <w:tc>
          <w:tcPr>
            <w:tcW w:w="450" w:type="dxa"/>
            <w:shd w:val="clear" w:color="auto" w:fill="auto"/>
            <w:tcPrChange w:id="112" w:author="Frizzell, James A" w:date="2022-02-17T18:46:00Z">
              <w:tcPr>
                <w:tcW w:w="450" w:type="dxa"/>
                <w:shd w:val="clear" w:color="auto" w:fill="auto"/>
              </w:tcPr>
            </w:tcPrChange>
          </w:tcPr>
          <w:p w14:paraId="19EB9C3F" w14:textId="77777777" w:rsidR="00A54F5E" w:rsidRPr="003323AF" w:rsidRDefault="00A54F5E" w:rsidP="00ED4284">
            <w:pPr>
              <w:spacing w:after="0" w:line="240" w:lineRule="auto"/>
              <w:jc w:val="right"/>
              <w:rPr>
                <w:bCs/>
              </w:rPr>
            </w:pPr>
            <w:r w:rsidRPr="003323AF">
              <w:rPr>
                <w:bCs/>
              </w:rPr>
              <w:t>(7)</w:t>
            </w:r>
          </w:p>
        </w:tc>
      </w:tr>
      <w:tr w:rsidR="00A54F5E" w:rsidRPr="00ED4284" w14:paraId="0B95390D" w14:textId="77777777" w:rsidTr="000F37C3">
        <w:tc>
          <w:tcPr>
            <w:tcW w:w="4315" w:type="dxa"/>
            <w:shd w:val="clear" w:color="auto" w:fill="auto"/>
            <w:tcPrChange w:id="113" w:author="Frizzell, James A" w:date="2022-02-17T18:46:00Z">
              <w:tcPr>
                <w:tcW w:w="4315" w:type="dxa"/>
                <w:shd w:val="clear" w:color="auto" w:fill="auto"/>
              </w:tcPr>
            </w:tcPrChange>
          </w:tcPr>
          <w:p w14:paraId="6F53472A" w14:textId="2BAC45B7" w:rsidR="00A54F5E" w:rsidRPr="00EC0A20" w:rsidRDefault="00EC0A20" w:rsidP="00ED4284">
            <w:pPr>
              <w:spacing w:after="0" w:line="240" w:lineRule="auto"/>
              <w:jc w:val="center"/>
              <w:rPr>
                <w:b/>
              </w:rPr>
            </w:pPr>
            <m:oMathPara>
              <m:oMath>
                <m:r>
                  <w:ins w:id="114" w:author="Fuerth, Mirjam" w:date="2022-02-16T17:27:00Z">
                    <m:rPr>
                      <m:sty m:val="bi"/>
                    </m:rPr>
                    <w:rPr>
                      <w:rFonts w:ascii="Cambria Math" w:hAnsi="Cambria Math"/>
                    </w:rPr>
                    <m:t>f</m:t>
                  </w:ins>
                </m:r>
                <m:d>
                  <m:dPr>
                    <m:ctrlPr>
                      <w:ins w:id="115" w:author="Fuerth, Mirjam" w:date="2022-02-16T17:27:00Z">
                        <w:rPr>
                          <w:rFonts w:ascii="Cambria Math" w:hAnsi="Cambria Math"/>
                          <w:b/>
                          <w:i/>
                        </w:rPr>
                      </w:ins>
                    </m:ctrlPr>
                  </m:dPr>
                  <m:e>
                    <m:r>
                      <w:ins w:id="116" w:author="Fuerth, Mirjam" w:date="2022-02-16T17:27:00Z">
                        <m:rPr>
                          <m:sty m:val="bi"/>
                        </m:rPr>
                        <w:rPr>
                          <w:rFonts w:ascii="Cambria Math" w:hAnsi="Cambria Math"/>
                        </w:rPr>
                        <m:t>x</m:t>
                      </w:ins>
                    </m:r>
                  </m:e>
                </m:d>
                <m:r>
                  <w:ins w:id="117" w:author="Fuerth, Mirjam" w:date="2022-02-16T17:27:00Z">
                    <m:rPr>
                      <m:sty m:val="bi"/>
                    </m:rPr>
                    <w:rPr>
                      <w:rFonts w:ascii="Cambria Math" w:hAnsi="Cambria Math"/>
                    </w:rPr>
                    <m:t>=</m:t>
                  </w:ins>
                </m:r>
                <m:r>
                  <w:ins w:id="118" w:author="Fuerth, Mirjam" w:date="2022-02-16T17:27:00Z">
                    <m:rPr>
                      <m:sty m:val="bi"/>
                    </m:rPr>
                    <w:rPr>
                      <w:rFonts w:ascii="Cambria Math" w:eastAsia="Yu Mincho" w:hAnsi="Cambria Math"/>
                    </w:rPr>
                    <m:t>A</m:t>
                  </w:ins>
                </m:r>
                <m:sSup>
                  <m:sSupPr>
                    <m:ctrlPr>
                      <w:ins w:id="119" w:author="Fuerth, Mirjam" w:date="2022-02-16T17:27:00Z">
                        <w:rPr>
                          <w:rFonts w:ascii="Cambria Math" w:eastAsia="Yu Mincho" w:hAnsi="Cambria Math"/>
                          <w:b/>
                          <w:i/>
                        </w:rPr>
                      </w:ins>
                    </m:ctrlPr>
                  </m:sSupPr>
                  <m:e>
                    <m:r>
                      <w:ins w:id="120" w:author="Fuerth, Mirjam" w:date="2022-02-16T17:27:00Z">
                        <m:rPr>
                          <m:sty m:val="bi"/>
                        </m:rPr>
                        <w:rPr>
                          <w:rFonts w:ascii="Cambria Math" w:eastAsia="Yu Mincho" w:hAnsi="Cambria Math"/>
                        </w:rPr>
                        <m:t>*e</m:t>
                      </w:ins>
                    </m:r>
                  </m:e>
                  <m:sup>
                    <m:r>
                      <w:ins w:id="121" w:author="Fuerth, Mirjam" w:date="2022-02-16T17:27:00Z">
                        <m:rPr>
                          <m:sty m:val="bi"/>
                        </m:rPr>
                        <w:rPr>
                          <w:rFonts w:ascii="Cambria Math" w:eastAsia="Yu Mincho" w:hAnsi="Cambria Math"/>
                        </w:rPr>
                        <m:t>-</m:t>
                      </w:ins>
                    </m:r>
                    <m:f>
                      <m:fPr>
                        <m:ctrlPr>
                          <w:ins w:id="122" w:author="Fuerth, Mirjam" w:date="2022-02-16T17:27:00Z">
                            <w:rPr>
                              <w:rFonts w:ascii="Cambria Math" w:eastAsia="Yu Mincho" w:hAnsi="Cambria Math"/>
                              <w:b/>
                              <w:i/>
                            </w:rPr>
                          </w:ins>
                        </m:ctrlPr>
                      </m:fPr>
                      <m:num>
                        <m:sSup>
                          <m:sSupPr>
                            <m:ctrlPr>
                              <w:ins w:id="123" w:author="Fuerth, Mirjam" w:date="2022-02-16T17:27:00Z">
                                <w:rPr>
                                  <w:rFonts w:ascii="Cambria Math" w:eastAsia="Yu Mincho" w:hAnsi="Cambria Math"/>
                                  <w:b/>
                                  <w:i/>
                                </w:rPr>
                              </w:ins>
                            </m:ctrlPr>
                          </m:sSupPr>
                          <m:e>
                            <m:r>
                              <w:ins w:id="124" w:author="Fuerth, Mirjam" w:date="2022-02-16T17:27:00Z">
                                <m:rPr>
                                  <m:sty m:val="bi"/>
                                </m:rPr>
                                <w:rPr>
                                  <w:rFonts w:ascii="Cambria Math" w:eastAsia="Yu Mincho" w:hAnsi="Cambria Math"/>
                                </w:rPr>
                                <m:t>(B-x)</m:t>
                              </w:ins>
                            </m:r>
                          </m:e>
                          <m:sup>
                            <m:r>
                              <w:ins w:id="125" w:author="Fuerth, Mirjam" w:date="2022-02-16T17:27:00Z">
                                <m:rPr>
                                  <m:sty m:val="bi"/>
                                </m:rPr>
                                <w:rPr>
                                  <w:rFonts w:ascii="Cambria Math" w:eastAsia="Yu Mincho" w:hAnsi="Cambria Math"/>
                                </w:rPr>
                                <m:t>2</m:t>
                              </w:ins>
                            </m:r>
                          </m:sup>
                        </m:sSup>
                      </m:num>
                      <m:den>
                        <m:r>
                          <w:ins w:id="126" w:author="Fuerth, Mirjam" w:date="2022-02-16T17:35:00Z">
                            <m:rPr>
                              <m:sty m:val="bi"/>
                            </m:rPr>
                            <w:rPr>
                              <w:rFonts w:ascii="Cambria Math" w:eastAsia="Yu Mincho" w:hAnsi="Cambria Math"/>
                            </w:rPr>
                            <m:t>C</m:t>
                          </w:ins>
                        </m:r>
                      </m:den>
                    </m:f>
                  </m:sup>
                </m:sSup>
              </m:oMath>
            </m:oMathPara>
          </w:p>
        </w:tc>
        <w:tc>
          <w:tcPr>
            <w:tcW w:w="4585" w:type="dxa"/>
            <w:shd w:val="clear" w:color="auto" w:fill="auto"/>
            <w:tcPrChange w:id="127" w:author="Frizzell, James A" w:date="2022-02-17T18:46:00Z">
              <w:tcPr>
                <w:tcW w:w="4585" w:type="dxa"/>
                <w:shd w:val="clear" w:color="auto" w:fill="auto"/>
              </w:tcPr>
            </w:tcPrChange>
          </w:tcPr>
          <w:p w14:paraId="68DE1137" w14:textId="77777777" w:rsidR="00A54F5E" w:rsidRPr="003323AF" w:rsidRDefault="00A54F5E" w:rsidP="00ED4284">
            <w:pPr>
              <w:spacing w:after="0" w:line="240" w:lineRule="auto"/>
              <w:jc w:val="center"/>
              <w:rPr>
                <w:bCs/>
              </w:rPr>
            </w:pPr>
            <w:r w:rsidRPr="003323AF">
              <w:rPr>
                <w:bCs/>
              </w:rPr>
              <w:t>Roll, Pitch, Yaw</w:t>
            </w:r>
          </w:p>
        </w:tc>
        <w:tc>
          <w:tcPr>
            <w:tcW w:w="450" w:type="dxa"/>
            <w:shd w:val="clear" w:color="auto" w:fill="auto"/>
            <w:tcPrChange w:id="128" w:author="Frizzell, James A" w:date="2022-02-17T18:46:00Z">
              <w:tcPr>
                <w:tcW w:w="450" w:type="dxa"/>
                <w:shd w:val="clear" w:color="auto" w:fill="auto"/>
              </w:tcPr>
            </w:tcPrChange>
          </w:tcPr>
          <w:p w14:paraId="2A4747AB" w14:textId="77777777" w:rsidR="00A54F5E" w:rsidRPr="003323AF" w:rsidRDefault="00A54F5E" w:rsidP="00ED4284">
            <w:pPr>
              <w:spacing w:after="0" w:line="240" w:lineRule="auto"/>
              <w:jc w:val="right"/>
              <w:rPr>
                <w:bCs/>
              </w:rPr>
            </w:pPr>
            <w:r w:rsidRPr="003323AF">
              <w:rPr>
                <w:bCs/>
              </w:rPr>
              <w:t>(8)</w:t>
            </w:r>
          </w:p>
        </w:tc>
      </w:tr>
    </w:tbl>
    <w:p w14:paraId="65BF8B68" w14:textId="288B84EA" w:rsidR="00EE17B1" w:rsidRPr="00EC0A20" w:rsidRDefault="00EC0A20" w:rsidP="003E114B">
      <w:pPr>
        <w:jc w:val="right"/>
        <w:rPr>
          <w:ins w:id="129" w:author="Fuerth, Mirjam" w:date="2022-02-16T17:44:00Z"/>
          <w:rFonts w:eastAsia="Yu Mincho"/>
          <w:rPrChange w:id="130" w:author="Fuerth, Mirjam" w:date="2022-02-16T17:25:00Z">
            <w:rPr>
              <w:ins w:id="131" w:author="Fuerth, Mirjam" w:date="2022-02-16T17:44:00Z"/>
            </w:rPr>
          </w:rPrChange>
        </w:rPr>
      </w:pPr>
      <m:oMathPara>
        <m:oMath>
          <m:r>
            <w:del w:id="132" w:author="Fuerth, Mirjam" w:date="2022-02-16T17:24:00Z">
              <m:rPr>
                <m:sty m:val="bi"/>
              </m:rPr>
              <w:rPr>
                <w:rFonts w:ascii="Cambria Math" w:hAnsi="Cambria Math"/>
              </w:rPr>
              <m:t>f</m:t>
            </w:del>
          </m:r>
          <m:d>
            <m:dPr>
              <m:ctrlPr>
                <w:del w:id="133" w:author="Fuerth, Mirjam" w:date="2022-02-16T17:24:00Z">
                  <w:rPr>
                    <w:rFonts w:ascii="Cambria Math" w:hAnsi="Cambria Math"/>
                    <w:b/>
                    <w:i/>
                  </w:rPr>
                </w:del>
              </m:ctrlPr>
            </m:dPr>
            <m:e>
              <m:r>
                <w:del w:id="134" w:author="Fuerth, Mirjam" w:date="2022-02-16T17:24:00Z">
                  <m:rPr>
                    <m:sty m:val="bi"/>
                  </m:rPr>
                  <w:rPr>
                    <w:rFonts w:ascii="Cambria Math" w:hAnsi="Cambria Math"/>
                  </w:rPr>
                  <m:t>x</m:t>
                </w:del>
              </m:r>
            </m:e>
          </m:d>
          <m:r>
            <w:del w:id="135" w:author="Fuerth, Mirjam" w:date="2022-02-16T17:24:00Z">
              <m:rPr>
                <m:sty m:val="bi"/>
              </m:rPr>
              <w:rPr>
                <w:rFonts w:ascii="Cambria Math" w:hAnsi="Cambria Math"/>
              </w:rPr>
              <m:t>=</m:t>
            </w:del>
          </m:r>
          <m:r>
            <w:del w:id="136" w:author="Fuerth, Mirjam" w:date="2022-02-16T17:24:00Z">
              <m:rPr>
                <m:sty m:val="bi"/>
              </m:rPr>
              <w:rPr>
                <w:rFonts w:ascii="Cambria Math" w:eastAsia="Yu Mincho" w:hAnsi="Cambria Math"/>
              </w:rPr>
              <m:t>A</m:t>
            </w:del>
          </m:r>
          <m:sSup>
            <m:sSupPr>
              <m:ctrlPr>
                <w:del w:id="137" w:author="Fuerth, Mirjam" w:date="2022-02-16T17:24:00Z">
                  <w:rPr>
                    <w:rFonts w:ascii="Cambria Math" w:eastAsia="Yu Mincho" w:hAnsi="Cambria Math"/>
                    <w:b/>
                    <w:i/>
                  </w:rPr>
                </w:del>
              </m:ctrlPr>
            </m:sSupPr>
            <m:e>
              <m:r>
                <w:del w:id="138" w:author="Fuerth, Mirjam" w:date="2022-02-16T17:24:00Z">
                  <m:rPr>
                    <m:sty m:val="bi"/>
                  </m:rPr>
                  <w:rPr>
                    <w:rFonts w:ascii="Cambria Math" w:eastAsia="Yu Mincho" w:hAnsi="Cambria Math"/>
                  </w:rPr>
                  <m:t>e</m:t>
                </w:del>
              </m:r>
            </m:e>
            <m:sup>
              <m:r>
                <w:del w:id="139" w:author="Fuerth, Mirjam" w:date="2022-02-16T17:24:00Z">
                  <m:rPr>
                    <m:sty m:val="bi"/>
                  </m:rPr>
                  <w:rPr>
                    <w:rFonts w:ascii="Cambria Math" w:eastAsia="Yu Mincho" w:hAnsi="Cambria Math"/>
                  </w:rPr>
                  <m:t>-Bx</m:t>
                </w:del>
              </m:r>
            </m:sup>
          </m:sSup>
          <m:r>
            <w:del w:id="140" w:author="Fuerth, Mirjam" w:date="2022-02-16T17:24:00Z">
              <m:rPr>
                <m:sty m:val="bi"/>
              </m:rPr>
              <w:rPr>
                <w:rFonts w:ascii="Cambria Math" w:eastAsia="Yu Mincho" w:hAnsi="Cambria Math"/>
              </w:rPr>
              <m:t>+Cx</m:t>
            </w:del>
          </m:r>
          <m:sSup>
            <m:sSupPr>
              <m:ctrlPr>
                <w:del w:id="141" w:author="Fuerth, Mirjam" w:date="2022-02-16T17:24:00Z">
                  <w:rPr>
                    <w:rFonts w:ascii="Cambria Math" w:eastAsia="Yu Mincho" w:hAnsi="Cambria Math"/>
                    <w:b/>
                    <w:i/>
                  </w:rPr>
                </w:del>
              </m:ctrlPr>
            </m:sSupPr>
            <m:e>
              <m:r>
                <w:del w:id="142" w:author="Fuerth, Mirjam" w:date="2022-02-16T17:24:00Z">
                  <m:rPr>
                    <m:sty m:val="bi"/>
                  </m:rPr>
                  <w:rPr>
                    <w:rFonts w:ascii="Cambria Math" w:eastAsia="Yu Mincho" w:hAnsi="Cambria Math"/>
                  </w:rPr>
                  <m:t>e</m:t>
                </w:del>
              </m:r>
            </m:e>
            <m:sup>
              <m:r>
                <w:del w:id="143" w:author="Fuerth, Mirjam" w:date="2022-02-16T17:24:00Z">
                  <m:rPr>
                    <m:sty m:val="bi"/>
                  </m:rPr>
                  <w:rPr>
                    <w:rFonts w:ascii="Cambria Math" w:eastAsia="Yu Mincho" w:hAnsi="Cambria Math"/>
                  </w:rPr>
                  <m:t>-Bx</m:t>
                </w:del>
              </m:r>
            </m:sup>
          </m:sSup>
        </m:oMath>
      </m:oMathPara>
    </w:p>
    <w:p w14:paraId="0053F452" w14:textId="77777777" w:rsidR="009E120D" w:rsidRDefault="00053388" w:rsidP="00450C41">
      <w:r>
        <w:t xml:space="preserve">The free parameters </w:t>
      </w:r>
      <w:r w:rsidRPr="007C07ED">
        <w:rPr>
          <w:i/>
        </w:rPr>
        <w:t>A, B</w:t>
      </w:r>
      <w:r>
        <w:t xml:space="preserve"> and </w:t>
      </w:r>
      <w:r w:rsidRPr="007C07ED">
        <w:rPr>
          <w:i/>
        </w:rPr>
        <w:t>C</w:t>
      </w:r>
      <w:r>
        <w:t xml:space="preserve"> were then collected and stored. These </w:t>
      </w:r>
      <w:del w:id="144" w:author="Fuerth, Mirjam" w:date="2022-02-15T19:04:00Z">
        <w:r w:rsidR="003F350B" w:rsidDel="00266D5E">
          <w:delText xml:space="preserve">were </w:delText>
        </w:r>
      </w:del>
      <w:ins w:id="145" w:author="Fuerth, Mirjam" w:date="2022-02-15T19:04:00Z">
        <w:r w:rsidR="00266D5E">
          <w:t xml:space="preserve">became </w:t>
        </w:r>
      </w:ins>
      <w:r>
        <w:t>the model outputs.</w:t>
      </w:r>
    </w:p>
    <w:p w14:paraId="2FD0919B" w14:textId="35FD9627" w:rsidR="008A69A0" w:rsidRDefault="00053388" w:rsidP="00450C41">
      <w:r>
        <w:t xml:space="preserve">This process was repeated for each degree of freedom for each wave heading of each barge size. </w:t>
      </w:r>
      <w:r w:rsidR="008A69A0">
        <w:t>The result</w:t>
      </w:r>
      <w:r>
        <w:t xml:space="preserve"> of the data processing was </w:t>
      </w:r>
      <w:del w:id="146" w:author="Frizzell, James A" w:date="2022-02-17T16:40:00Z">
        <w:r w:rsidDel="00F740CA">
          <w:delText xml:space="preserve">1070 </w:delText>
        </w:r>
      </w:del>
      <w:ins w:id="147" w:author="Frizzell, James A" w:date="2022-02-17T16:42:00Z">
        <w:r w:rsidR="00F740CA">
          <w:t>1136</w:t>
        </w:r>
      </w:ins>
      <w:ins w:id="148" w:author="Frizzell, James A" w:date="2022-02-17T16:40:00Z">
        <w:r w:rsidR="00F740CA">
          <w:t xml:space="preserve"> </w:t>
        </w:r>
      </w:ins>
      <w:r>
        <w:t>datapoints</w:t>
      </w:r>
      <w:r w:rsidR="008A69A0">
        <w:t xml:space="preserve">, each with </w:t>
      </w:r>
      <w:commentRangeStart w:id="149"/>
      <w:r w:rsidR="008A69A0">
        <w:t xml:space="preserve">18 </w:t>
      </w:r>
      <w:del w:id="150" w:author="Fuerth, Mirjam" w:date="2022-02-15T19:05:00Z">
        <w:r w:rsidR="008A69A0" w:rsidDel="00266D5E">
          <w:delText xml:space="preserve">values </w:delText>
        </w:r>
      </w:del>
      <w:ins w:id="151" w:author="Fuerth, Mirjam" w:date="2022-02-15T19:05:00Z">
        <w:r w:rsidR="00266D5E">
          <w:t>coe</w:t>
        </w:r>
      </w:ins>
      <w:ins w:id="152" w:author="Fuerth, Mirjam" w:date="2022-02-15T19:06:00Z">
        <w:r w:rsidR="00266D5E">
          <w:t>fficients</w:t>
        </w:r>
      </w:ins>
      <w:ins w:id="153" w:author="Fuerth, Mirjam" w:date="2022-02-15T19:05:00Z">
        <w:r w:rsidR="00266D5E">
          <w:t xml:space="preserve"> </w:t>
        </w:r>
      </w:ins>
      <w:r w:rsidR="008A69A0">
        <w:t xml:space="preserve">that described the shape of the RAO </w:t>
      </w:r>
      <w:commentRangeEnd w:id="149"/>
      <w:r w:rsidR="00640E6A">
        <w:rPr>
          <w:rStyle w:val="CommentReference"/>
        </w:rPr>
        <w:commentReference w:id="149"/>
      </w:r>
      <w:r w:rsidR="008A69A0">
        <w:t>curve with respect to frequency</w:t>
      </w:r>
      <w:ins w:id="154" w:author="Fuerth, Mirjam" w:date="2022-02-15T19:06:00Z">
        <w:r w:rsidR="00266D5E">
          <w:t xml:space="preserve"> – 3 for </w:t>
        </w:r>
      </w:ins>
      <w:ins w:id="155" w:author="Fuerth, Mirjam" w:date="2022-02-15T19:31:00Z">
        <w:r w:rsidR="00DE41C6">
          <w:t>all 6</w:t>
        </w:r>
      </w:ins>
      <w:ins w:id="156" w:author="Fuerth, Mirjam" w:date="2022-02-15T19:06:00Z">
        <w:r w:rsidR="00266D5E">
          <w:t xml:space="preserve"> degree</w:t>
        </w:r>
      </w:ins>
      <w:ins w:id="157" w:author="Fuerth, Mirjam" w:date="2022-02-15T19:31:00Z">
        <w:r w:rsidR="00DE41C6">
          <w:t>s</w:t>
        </w:r>
      </w:ins>
      <w:ins w:id="158" w:author="Fuerth, Mirjam" w:date="2022-02-15T19:06:00Z">
        <w:r w:rsidR="00266D5E">
          <w:t xml:space="preserve"> of freedom</w:t>
        </w:r>
      </w:ins>
      <w:r w:rsidR="008A69A0">
        <w:t>. T</w:t>
      </w:r>
      <w:r w:rsidR="003F350B">
        <w:t>o</w:t>
      </w:r>
      <w:r w:rsidR="008A69A0">
        <w:t xml:space="preserve"> check that the curve fitting was accurate, the R-Squared </w:t>
      </w:r>
      <w:ins w:id="159" w:author="Fuerth, Mirjam" w:date="2022-02-16T17:44:00Z">
        <w:r w:rsidR="00EE17B1">
          <w:t xml:space="preserve">and Mean Average Error (MAE) </w:t>
        </w:r>
      </w:ins>
      <w:r w:rsidR="008A69A0">
        <w:t xml:space="preserve">between the true data and the fit curve was evaluated, and the summary is shown in </w:t>
      </w:r>
      <w:r w:rsidR="00A260A4">
        <w:fldChar w:fldCharType="begin"/>
      </w:r>
      <w:r w:rsidR="00A260A4">
        <w:instrText xml:space="preserve"> REF _Ref91067122 \h </w:instrText>
      </w:r>
      <w:r w:rsidR="00A260A4">
        <w:fldChar w:fldCharType="separate"/>
      </w:r>
      <w:r w:rsidR="00BD42B9">
        <w:t xml:space="preserve">Table </w:t>
      </w:r>
      <w:r w:rsidR="00BD42B9">
        <w:rPr>
          <w:noProof/>
        </w:rPr>
        <w:t>2</w:t>
      </w:r>
      <w:r w:rsidR="00A260A4">
        <w:fldChar w:fldCharType="end"/>
      </w:r>
      <w:r w:rsidR="00A260A4">
        <w:t xml:space="preserve">. </w:t>
      </w:r>
      <w:r w:rsidR="003F350B">
        <w:t xml:space="preserve">The highest discrepancy was found in </w:t>
      </w:r>
      <w:del w:id="160" w:author="Fuerth, Mirjam" w:date="2022-02-16T17:44:00Z">
        <w:r w:rsidR="003F350B" w:rsidDel="00EE17B1">
          <w:delText>roll and pitch</w:delText>
        </w:r>
      </w:del>
      <w:ins w:id="161" w:author="Fuerth, Mirjam" w:date="2022-02-16T17:44:00Z">
        <w:r w:rsidR="00EE17B1">
          <w:t>sway</w:t>
        </w:r>
      </w:ins>
      <w:ins w:id="162" w:author="Fuerth, Mirjam" w:date="2022-02-16T17:45:00Z">
        <w:r w:rsidR="00EE17B1">
          <w:t>. However, after comparing the median and average errors,</w:t>
        </w:r>
      </w:ins>
      <w:ins w:id="163" w:author="Fuerth, Mirjam" w:date="2022-02-16T17:46:00Z">
        <w:r w:rsidR="00EE17B1">
          <w:t xml:space="preserve"> it </w:t>
        </w:r>
      </w:ins>
      <w:ins w:id="164" w:author="Fuerth, Mirjam" w:date="2022-02-16T18:49:00Z">
        <w:r w:rsidR="000703F7">
          <w:t xml:space="preserve">was found that evaluating the R-Squared metric for two series which are both very close to zero results in the R-Squared being equal to zero. This pulled the average down substantially for the </w:t>
        </w:r>
      </w:ins>
      <w:ins w:id="165" w:author="Fuerth, Mirjam" w:date="2022-02-16T18:50:00Z">
        <w:r w:rsidR="000703F7">
          <w:t>surge and sway</w:t>
        </w:r>
      </w:ins>
      <w:ins w:id="166" w:author="Fuerth, Mirjam" w:date="2022-02-16T17:46:00Z">
        <w:r w:rsidR="00EE17B1">
          <w:t xml:space="preserve">. Nonetheless, a </w:t>
        </w:r>
      </w:ins>
      <w:r w:rsidR="00BD42B9">
        <w:t>median</w:t>
      </w:r>
      <w:ins w:id="167" w:author="Fuerth, Mirjam" w:date="2022-02-16T17:46:00Z">
        <w:r w:rsidR="00EE17B1">
          <w:t xml:space="preserve"> R-Squared of </w:t>
        </w:r>
      </w:ins>
      <w:ins w:id="168" w:author="Fuerth, Mirjam" w:date="2022-02-16T17:47:00Z">
        <w:r w:rsidR="00EE17B1">
          <w:t xml:space="preserve">0.955 is very </w:t>
        </w:r>
      </w:ins>
      <w:ins w:id="169" w:author="Fuerth, Mirjam" w:date="2022-02-16T18:50:00Z">
        <w:r w:rsidR="000703F7">
          <w:t>high and</w:t>
        </w:r>
      </w:ins>
      <w:ins w:id="170" w:author="Fuerth, Mirjam" w:date="2022-02-16T17:47:00Z">
        <w:r w:rsidR="00EE17B1">
          <w:t xml:space="preserve"> suggests that the curve fitting generally went well</w:t>
        </w:r>
      </w:ins>
      <w:r w:rsidR="009F4638">
        <w:t xml:space="preserve">. </w:t>
      </w:r>
      <w:del w:id="171" w:author="Fuerth, Mirjam" w:date="2022-02-16T17:47:00Z">
        <w:r w:rsidR="009F4638" w:rsidDel="00EE17B1">
          <w:delText xml:space="preserve">This is most likely since the actual </w:delText>
        </w:r>
        <w:r w:rsidR="00376349" w:rsidDel="00EE17B1">
          <w:delText>r</w:delText>
        </w:r>
        <w:r w:rsidR="009F4638" w:rsidDel="00EE17B1">
          <w:delText xml:space="preserve">oll and </w:delText>
        </w:r>
        <w:r w:rsidR="00376349" w:rsidDel="00EE17B1">
          <w:delText>p</w:delText>
        </w:r>
        <w:r w:rsidR="009F4638" w:rsidDel="00EE17B1">
          <w:delText xml:space="preserve">itch responses are 0 for certain wave directions, </w:delText>
        </w:r>
        <w:commentRangeStart w:id="172"/>
        <w:commentRangeStart w:id="173"/>
        <w:r w:rsidR="009F4638" w:rsidDel="00EE17B1">
          <w:delText>and the curve fit failed to make the exponential equation equal to 0, which in turn pulled the R-Squared score down significantly for those two degrees of freedom.</w:delText>
        </w:r>
        <w:commentRangeEnd w:id="172"/>
        <w:r w:rsidR="00640E6A" w:rsidDel="00EE17B1">
          <w:rPr>
            <w:rStyle w:val="CommentReference"/>
          </w:rPr>
          <w:commentReference w:id="172"/>
        </w:r>
        <w:commentRangeEnd w:id="173"/>
        <w:r w:rsidR="00640E6A" w:rsidDel="00EE17B1">
          <w:rPr>
            <w:rStyle w:val="CommentReference"/>
          </w:rPr>
          <w:commentReference w:id="173"/>
        </w:r>
      </w:del>
    </w:p>
    <w:p w14:paraId="6F6EBA67" w14:textId="14896C82" w:rsidR="00A260A4" w:rsidRDefault="00A260A4" w:rsidP="00E37B00">
      <w:pPr>
        <w:pStyle w:val="Caption"/>
        <w:keepNext/>
        <w:jc w:val="center"/>
      </w:pPr>
      <w:bookmarkStart w:id="174" w:name="_Ref91067122"/>
      <w:r>
        <w:t xml:space="preserve">Table </w:t>
      </w:r>
      <w:fldSimple w:instr=" SEQ Table \* ARABIC ">
        <w:r w:rsidR="007206CE">
          <w:rPr>
            <w:noProof/>
          </w:rPr>
          <w:t>2</w:t>
        </w:r>
      </w:fldSimple>
      <w:bookmarkEnd w:id="174"/>
      <w:r>
        <w:t>: R-</w:t>
      </w:r>
      <w:commentRangeStart w:id="175"/>
      <w:r>
        <w:t xml:space="preserve">Squared Results of Curve Fit to Raw </w:t>
      </w:r>
      <w:commentRangeEnd w:id="175"/>
      <w:r w:rsidR="0069359B">
        <w:rPr>
          <w:rStyle w:val="CommentReference"/>
          <w:b w:val="0"/>
          <w:iCs w:val="0"/>
        </w:rPr>
        <w:commentReference w:id="175"/>
      </w:r>
      <w:r>
        <w:t>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722"/>
        <w:gridCol w:w="722"/>
        <w:gridCol w:w="722"/>
        <w:gridCol w:w="723"/>
        <w:gridCol w:w="723"/>
        <w:gridCol w:w="723"/>
        <w:gridCol w:w="723"/>
        <w:gridCol w:w="723"/>
        <w:gridCol w:w="723"/>
        <w:gridCol w:w="723"/>
        <w:gridCol w:w="742"/>
        <w:gridCol w:w="805"/>
      </w:tblGrid>
      <w:tr w:rsidR="00EC6829" w:rsidRPr="00ED4284" w14:paraId="70F934C0" w14:textId="77777777" w:rsidTr="00ED4284">
        <w:tc>
          <w:tcPr>
            <w:tcW w:w="576" w:type="dxa"/>
            <w:shd w:val="clear" w:color="auto" w:fill="auto"/>
          </w:tcPr>
          <w:p w14:paraId="05F1FA82" w14:textId="77777777" w:rsidR="008A69A0" w:rsidRPr="00ED4284" w:rsidRDefault="008A69A0" w:rsidP="00ED4284">
            <w:pPr>
              <w:spacing w:after="0" w:line="240" w:lineRule="auto"/>
              <w:rPr>
                <w:szCs w:val="20"/>
              </w:rPr>
            </w:pPr>
          </w:p>
        </w:tc>
        <w:tc>
          <w:tcPr>
            <w:tcW w:w="1444" w:type="dxa"/>
            <w:gridSpan w:val="2"/>
            <w:shd w:val="clear" w:color="auto" w:fill="auto"/>
          </w:tcPr>
          <w:p w14:paraId="2F23EEB9" w14:textId="77777777" w:rsidR="008A69A0" w:rsidRPr="00ED4284" w:rsidRDefault="008A69A0" w:rsidP="00ED4284">
            <w:pPr>
              <w:spacing w:after="0" w:line="240" w:lineRule="auto"/>
              <w:jc w:val="center"/>
              <w:rPr>
                <w:szCs w:val="20"/>
              </w:rPr>
            </w:pPr>
            <w:r w:rsidRPr="00ED4284">
              <w:rPr>
                <w:szCs w:val="20"/>
              </w:rPr>
              <w:t>X</w:t>
            </w:r>
            <w:r w:rsidR="009F4638" w:rsidRPr="00ED4284">
              <w:rPr>
                <w:szCs w:val="20"/>
              </w:rPr>
              <w:t xml:space="preserve"> (Surge)</w:t>
            </w:r>
          </w:p>
        </w:tc>
        <w:tc>
          <w:tcPr>
            <w:tcW w:w="1445" w:type="dxa"/>
            <w:gridSpan w:val="2"/>
            <w:shd w:val="clear" w:color="auto" w:fill="auto"/>
          </w:tcPr>
          <w:p w14:paraId="1089EA1B" w14:textId="77777777" w:rsidR="008A69A0" w:rsidRPr="00ED4284" w:rsidRDefault="008A69A0" w:rsidP="00ED4284">
            <w:pPr>
              <w:spacing w:after="0" w:line="240" w:lineRule="auto"/>
              <w:jc w:val="center"/>
              <w:rPr>
                <w:szCs w:val="20"/>
              </w:rPr>
            </w:pPr>
            <w:r w:rsidRPr="00ED4284">
              <w:rPr>
                <w:szCs w:val="20"/>
              </w:rPr>
              <w:t>Y</w:t>
            </w:r>
            <w:r w:rsidR="009F4638" w:rsidRPr="00ED4284">
              <w:rPr>
                <w:szCs w:val="20"/>
              </w:rPr>
              <w:t xml:space="preserve"> (Sway)</w:t>
            </w:r>
          </w:p>
        </w:tc>
        <w:tc>
          <w:tcPr>
            <w:tcW w:w="1446" w:type="dxa"/>
            <w:gridSpan w:val="2"/>
            <w:shd w:val="clear" w:color="auto" w:fill="auto"/>
          </w:tcPr>
          <w:p w14:paraId="15E6B872" w14:textId="77777777" w:rsidR="008A69A0" w:rsidRPr="00ED4284" w:rsidRDefault="008A69A0" w:rsidP="00ED4284">
            <w:pPr>
              <w:spacing w:after="0" w:line="240" w:lineRule="auto"/>
              <w:jc w:val="center"/>
              <w:rPr>
                <w:szCs w:val="20"/>
              </w:rPr>
            </w:pPr>
            <w:r w:rsidRPr="00ED4284">
              <w:rPr>
                <w:szCs w:val="20"/>
              </w:rPr>
              <w:t>Z</w:t>
            </w:r>
            <w:r w:rsidR="009F4638" w:rsidRPr="00ED4284">
              <w:rPr>
                <w:szCs w:val="20"/>
              </w:rPr>
              <w:t xml:space="preserve"> (Heave)</w:t>
            </w:r>
          </w:p>
        </w:tc>
        <w:tc>
          <w:tcPr>
            <w:tcW w:w="1446" w:type="dxa"/>
            <w:gridSpan w:val="2"/>
            <w:shd w:val="clear" w:color="auto" w:fill="auto"/>
          </w:tcPr>
          <w:p w14:paraId="4F3EAE74" w14:textId="77777777" w:rsidR="008A69A0" w:rsidRPr="00ED4284" w:rsidRDefault="008A69A0" w:rsidP="00ED4284">
            <w:pPr>
              <w:spacing w:after="0" w:line="240" w:lineRule="auto"/>
              <w:jc w:val="center"/>
              <w:rPr>
                <w:szCs w:val="20"/>
              </w:rPr>
            </w:pPr>
            <w:r w:rsidRPr="00ED4284">
              <w:rPr>
                <w:szCs w:val="20"/>
              </w:rPr>
              <w:t>R</w:t>
            </w:r>
            <w:r w:rsidR="00A260A4" w:rsidRPr="00ED4284">
              <w:rPr>
                <w:szCs w:val="20"/>
              </w:rPr>
              <w:t>X</w:t>
            </w:r>
            <w:r w:rsidR="009F4638" w:rsidRPr="00ED4284">
              <w:rPr>
                <w:szCs w:val="20"/>
              </w:rPr>
              <w:t xml:space="preserve"> (Roll)</w:t>
            </w:r>
          </w:p>
        </w:tc>
        <w:tc>
          <w:tcPr>
            <w:tcW w:w="1446" w:type="dxa"/>
            <w:gridSpan w:val="2"/>
            <w:shd w:val="clear" w:color="auto" w:fill="auto"/>
          </w:tcPr>
          <w:p w14:paraId="32B76518" w14:textId="77777777" w:rsidR="008A69A0" w:rsidRPr="00ED4284" w:rsidRDefault="008A69A0" w:rsidP="00ED4284">
            <w:pPr>
              <w:spacing w:after="0" w:line="240" w:lineRule="auto"/>
              <w:jc w:val="center"/>
              <w:rPr>
                <w:szCs w:val="20"/>
              </w:rPr>
            </w:pPr>
            <w:r w:rsidRPr="00ED4284">
              <w:rPr>
                <w:szCs w:val="20"/>
              </w:rPr>
              <w:t>RY</w:t>
            </w:r>
            <w:r w:rsidR="009F4638" w:rsidRPr="00ED4284">
              <w:rPr>
                <w:szCs w:val="20"/>
              </w:rPr>
              <w:t xml:space="preserve"> (Pitch)</w:t>
            </w:r>
          </w:p>
        </w:tc>
        <w:tc>
          <w:tcPr>
            <w:tcW w:w="1547" w:type="dxa"/>
            <w:gridSpan w:val="2"/>
            <w:shd w:val="clear" w:color="auto" w:fill="auto"/>
          </w:tcPr>
          <w:p w14:paraId="40AE121A" w14:textId="77777777" w:rsidR="008A69A0" w:rsidRPr="00ED4284" w:rsidRDefault="008A69A0" w:rsidP="00ED4284">
            <w:pPr>
              <w:spacing w:after="0" w:line="240" w:lineRule="auto"/>
              <w:jc w:val="center"/>
              <w:rPr>
                <w:szCs w:val="20"/>
              </w:rPr>
            </w:pPr>
            <w:r w:rsidRPr="00ED4284">
              <w:rPr>
                <w:szCs w:val="20"/>
              </w:rPr>
              <w:t>RZ</w:t>
            </w:r>
            <w:r w:rsidR="009F4638" w:rsidRPr="00ED4284">
              <w:rPr>
                <w:szCs w:val="20"/>
              </w:rPr>
              <w:t xml:space="preserve"> (Yaw)</w:t>
            </w:r>
          </w:p>
        </w:tc>
      </w:tr>
      <w:tr w:rsidR="00EC6829" w:rsidRPr="00ED4284" w14:paraId="5D7375B0" w14:textId="77777777" w:rsidTr="00ED4284">
        <w:trPr>
          <w:trHeight w:val="460"/>
        </w:trPr>
        <w:tc>
          <w:tcPr>
            <w:tcW w:w="576" w:type="dxa"/>
            <w:shd w:val="clear" w:color="auto" w:fill="auto"/>
            <w:vAlign w:val="center"/>
          </w:tcPr>
          <w:p w14:paraId="2369AAA1" w14:textId="77777777" w:rsidR="00EC6829" w:rsidRPr="00ED4284" w:rsidRDefault="00EC6829" w:rsidP="00ED4284">
            <w:pPr>
              <w:spacing w:after="0" w:line="240" w:lineRule="auto"/>
              <w:jc w:val="center"/>
              <w:rPr>
                <w:szCs w:val="20"/>
              </w:rPr>
            </w:pPr>
          </w:p>
        </w:tc>
        <w:tc>
          <w:tcPr>
            <w:tcW w:w="722" w:type="dxa"/>
            <w:shd w:val="clear" w:color="auto" w:fill="auto"/>
            <w:vAlign w:val="center"/>
          </w:tcPr>
          <w:p w14:paraId="27C3A626"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2" w:type="dxa"/>
            <w:shd w:val="clear" w:color="auto" w:fill="auto"/>
            <w:vAlign w:val="center"/>
          </w:tcPr>
          <w:p w14:paraId="17C9DA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2" w:type="dxa"/>
            <w:shd w:val="clear" w:color="auto" w:fill="auto"/>
            <w:vAlign w:val="center"/>
          </w:tcPr>
          <w:p w14:paraId="35CEFF31"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120CD3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426DD60E"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0AB9A2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0E9A7EBC"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57FC9B0F"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10D56119"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4FABCF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42" w:type="dxa"/>
            <w:shd w:val="clear" w:color="auto" w:fill="auto"/>
            <w:vAlign w:val="center"/>
          </w:tcPr>
          <w:p w14:paraId="02305B7A"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805" w:type="dxa"/>
            <w:shd w:val="clear" w:color="auto" w:fill="auto"/>
            <w:vAlign w:val="center"/>
          </w:tcPr>
          <w:p w14:paraId="14320195" w14:textId="77777777" w:rsidR="00EC6829" w:rsidRPr="00ED4284" w:rsidRDefault="00EC6829" w:rsidP="00ED4284">
            <w:pPr>
              <w:spacing w:after="0" w:line="240" w:lineRule="auto"/>
              <w:jc w:val="center"/>
              <w:rPr>
                <w:color w:val="000000"/>
                <w:szCs w:val="20"/>
              </w:rPr>
            </w:pPr>
            <w:r w:rsidRPr="00ED4284">
              <w:rPr>
                <w:color w:val="000000"/>
                <w:szCs w:val="20"/>
              </w:rPr>
              <w:t>MAE</w:t>
            </w:r>
          </w:p>
        </w:tc>
      </w:tr>
      <w:tr w:rsidR="00EC6829" w:rsidRPr="00ED4284" w14:paraId="71F79BFE" w14:textId="77777777" w:rsidTr="00ED4284">
        <w:trPr>
          <w:trHeight w:val="460"/>
        </w:trPr>
        <w:tc>
          <w:tcPr>
            <w:tcW w:w="576" w:type="dxa"/>
            <w:shd w:val="clear" w:color="auto" w:fill="auto"/>
            <w:vAlign w:val="center"/>
          </w:tcPr>
          <w:p w14:paraId="3176D980" w14:textId="25FA7456" w:rsidR="00EC6829" w:rsidRPr="00ED4284" w:rsidRDefault="00EC6829" w:rsidP="00ED4284">
            <w:pPr>
              <w:spacing w:after="0" w:line="240" w:lineRule="auto"/>
              <w:jc w:val="center"/>
              <w:rPr>
                <w:szCs w:val="20"/>
              </w:rPr>
            </w:pPr>
            <w:r w:rsidRPr="00ED4284">
              <w:rPr>
                <w:szCs w:val="20"/>
              </w:rPr>
              <w:t>Average</w:t>
            </w:r>
          </w:p>
        </w:tc>
        <w:tc>
          <w:tcPr>
            <w:tcW w:w="722" w:type="dxa"/>
            <w:shd w:val="clear" w:color="auto" w:fill="auto"/>
            <w:vAlign w:val="center"/>
          </w:tcPr>
          <w:p w14:paraId="3782C0F1" w14:textId="65788170" w:rsidR="00EC6829" w:rsidRPr="00ED4284" w:rsidRDefault="00EC6829" w:rsidP="00ED4284">
            <w:pPr>
              <w:spacing w:after="0" w:line="240" w:lineRule="auto"/>
              <w:jc w:val="center"/>
              <w:rPr>
                <w:color w:val="000000"/>
                <w:szCs w:val="20"/>
              </w:rPr>
            </w:pPr>
            <w:ins w:id="176" w:author="Fuerth, Mirjam" w:date="2022-02-16T17:38:00Z">
              <w:r w:rsidRPr="003323AF">
                <w:rPr>
                  <w:color w:val="000000"/>
                  <w:szCs w:val="20"/>
                </w:rPr>
                <w:t>0.</w:t>
              </w:r>
            </w:ins>
            <w:ins w:id="177" w:author="Frizzell, James A" w:date="2022-02-17T16:34:00Z">
              <w:r w:rsidR="00034284">
                <w:rPr>
                  <w:color w:val="000000"/>
                  <w:szCs w:val="20"/>
                </w:rPr>
                <w:t>85</w:t>
              </w:r>
            </w:ins>
          </w:p>
        </w:tc>
        <w:tc>
          <w:tcPr>
            <w:tcW w:w="722" w:type="dxa"/>
            <w:shd w:val="clear" w:color="auto" w:fill="auto"/>
            <w:vAlign w:val="center"/>
          </w:tcPr>
          <w:p w14:paraId="2E30B54B" w14:textId="18002232" w:rsidR="00EC6829" w:rsidRPr="00ED4284" w:rsidRDefault="00034284" w:rsidP="00ED4284">
            <w:pPr>
              <w:spacing w:after="0" w:line="240" w:lineRule="auto"/>
              <w:jc w:val="center"/>
              <w:rPr>
                <w:color w:val="000000"/>
                <w:szCs w:val="20"/>
              </w:rPr>
            </w:pPr>
            <w:ins w:id="178" w:author="Frizzell, James A" w:date="2022-02-17T16:37:00Z">
              <w:r w:rsidRPr="00034284">
                <w:rPr>
                  <w:color w:val="000000"/>
                  <w:szCs w:val="20"/>
                </w:rPr>
                <w:t>0.038</w:t>
              </w:r>
            </w:ins>
          </w:p>
        </w:tc>
        <w:tc>
          <w:tcPr>
            <w:tcW w:w="722" w:type="dxa"/>
            <w:shd w:val="clear" w:color="auto" w:fill="auto"/>
            <w:vAlign w:val="center"/>
          </w:tcPr>
          <w:p w14:paraId="1DA7CCA0" w14:textId="424A3462" w:rsidR="00EC6829" w:rsidRPr="00ED4284" w:rsidRDefault="00EC6829" w:rsidP="00ED4284">
            <w:pPr>
              <w:spacing w:after="0" w:line="240" w:lineRule="auto"/>
              <w:jc w:val="center"/>
              <w:rPr>
                <w:color w:val="000000"/>
                <w:szCs w:val="20"/>
              </w:rPr>
            </w:pPr>
            <w:ins w:id="179" w:author="Fuerth, Mirjam" w:date="2022-02-16T17:39:00Z">
              <w:r w:rsidRPr="003323AF">
                <w:rPr>
                  <w:color w:val="000000"/>
                  <w:szCs w:val="20"/>
                </w:rPr>
                <w:t>0.</w:t>
              </w:r>
            </w:ins>
            <w:ins w:id="180" w:author="Frizzell, James A" w:date="2022-02-17T16:34:00Z">
              <w:r w:rsidR="00034284">
                <w:rPr>
                  <w:color w:val="000000"/>
                  <w:szCs w:val="20"/>
                </w:rPr>
                <w:t>89</w:t>
              </w:r>
            </w:ins>
          </w:p>
        </w:tc>
        <w:tc>
          <w:tcPr>
            <w:tcW w:w="723" w:type="dxa"/>
            <w:shd w:val="clear" w:color="auto" w:fill="auto"/>
            <w:vAlign w:val="center"/>
          </w:tcPr>
          <w:p w14:paraId="4961C973" w14:textId="4FBDBBB4" w:rsidR="00EC6829" w:rsidRPr="00ED4284" w:rsidRDefault="00034284" w:rsidP="00ED4284">
            <w:pPr>
              <w:spacing w:after="0" w:line="240" w:lineRule="auto"/>
              <w:jc w:val="center"/>
              <w:rPr>
                <w:color w:val="000000"/>
                <w:szCs w:val="20"/>
              </w:rPr>
            </w:pPr>
            <w:ins w:id="181" w:author="Frizzell, James A" w:date="2022-02-17T16:37:00Z">
              <w:r w:rsidRPr="00034284">
                <w:rPr>
                  <w:color w:val="000000"/>
                  <w:szCs w:val="20"/>
                </w:rPr>
                <w:t>0.038</w:t>
              </w:r>
            </w:ins>
          </w:p>
        </w:tc>
        <w:tc>
          <w:tcPr>
            <w:tcW w:w="723" w:type="dxa"/>
            <w:shd w:val="clear" w:color="auto" w:fill="auto"/>
            <w:vAlign w:val="center"/>
          </w:tcPr>
          <w:p w14:paraId="477A2AE0" w14:textId="364E55AE" w:rsidR="00EC6829" w:rsidRPr="00ED4284" w:rsidRDefault="00EC6829" w:rsidP="00ED4284">
            <w:pPr>
              <w:spacing w:after="0" w:line="240" w:lineRule="auto"/>
              <w:jc w:val="center"/>
              <w:rPr>
                <w:color w:val="000000"/>
                <w:szCs w:val="20"/>
              </w:rPr>
            </w:pPr>
            <w:ins w:id="182" w:author="Fuerth, Mirjam" w:date="2022-02-16T17:39:00Z">
              <w:r w:rsidRPr="003323AF">
                <w:rPr>
                  <w:color w:val="000000"/>
                  <w:szCs w:val="20"/>
                </w:rPr>
                <w:t>0.</w:t>
              </w:r>
            </w:ins>
            <w:ins w:id="183" w:author="Frizzell, James A" w:date="2022-02-17T16:34:00Z">
              <w:r w:rsidR="00034284">
                <w:rPr>
                  <w:color w:val="000000"/>
                  <w:szCs w:val="20"/>
                </w:rPr>
                <w:t>94</w:t>
              </w:r>
            </w:ins>
          </w:p>
        </w:tc>
        <w:tc>
          <w:tcPr>
            <w:tcW w:w="723" w:type="dxa"/>
            <w:shd w:val="clear" w:color="auto" w:fill="auto"/>
            <w:vAlign w:val="center"/>
          </w:tcPr>
          <w:p w14:paraId="34CBB502" w14:textId="26B0977F" w:rsidR="00EC6829" w:rsidRPr="00ED4284" w:rsidRDefault="00034284" w:rsidP="00ED4284">
            <w:pPr>
              <w:spacing w:after="0" w:line="240" w:lineRule="auto"/>
              <w:jc w:val="center"/>
              <w:rPr>
                <w:color w:val="000000"/>
                <w:szCs w:val="20"/>
              </w:rPr>
            </w:pPr>
            <w:ins w:id="184" w:author="Frizzell, James A" w:date="2022-02-17T16:37:00Z">
              <w:r w:rsidRPr="00034284">
                <w:rPr>
                  <w:color w:val="000000"/>
                  <w:szCs w:val="20"/>
                </w:rPr>
                <w:t>0.063</w:t>
              </w:r>
            </w:ins>
          </w:p>
        </w:tc>
        <w:tc>
          <w:tcPr>
            <w:tcW w:w="723" w:type="dxa"/>
            <w:shd w:val="clear" w:color="auto" w:fill="auto"/>
            <w:vAlign w:val="center"/>
          </w:tcPr>
          <w:p w14:paraId="05EBDB35" w14:textId="59C19246" w:rsidR="00EC6829" w:rsidRPr="00ED4284" w:rsidRDefault="00EC6829" w:rsidP="00ED4284">
            <w:pPr>
              <w:spacing w:after="0" w:line="240" w:lineRule="auto"/>
              <w:jc w:val="center"/>
              <w:rPr>
                <w:color w:val="000000"/>
                <w:szCs w:val="20"/>
              </w:rPr>
            </w:pPr>
            <w:ins w:id="185" w:author="Fuerth, Mirjam" w:date="2022-02-16T17:39:00Z">
              <w:r w:rsidRPr="003323AF">
                <w:rPr>
                  <w:color w:val="000000"/>
                  <w:szCs w:val="20"/>
                </w:rPr>
                <w:t>0.</w:t>
              </w:r>
            </w:ins>
            <w:ins w:id="186" w:author="Frizzell, James A" w:date="2022-02-17T16:35:00Z">
              <w:r w:rsidR="00034284">
                <w:rPr>
                  <w:color w:val="000000"/>
                  <w:szCs w:val="20"/>
                </w:rPr>
                <w:t>92</w:t>
              </w:r>
            </w:ins>
          </w:p>
        </w:tc>
        <w:tc>
          <w:tcPr>
            <w:tcW w:w="723" w:type="dxa"/>
            <w:shd w:val="clear" w:color="auto" w:fill="auto"/>
            <w:vAlign w:val="center"/>
          </w:tcPr>
          <w:p w14:paraId="44452CB0" w14:textId="11FBCD38" w:rsidR="00EC6829" w:rsidRPr="00ED4284" w:rsidRDefault="00034284" w:rsidP="00ED4284">
            <w:pPr>
              <w:spacing w:after="0" w:line="240" w:lineRule="auto"/>
              <w:jc w:val="center"/>
              <w:rPr>
                <w:color w:val="000000"/>
                <w:szCs w:val="20"/>
              </w:rPr>
            </w:pPr>
            <w:ins w:id="187" w:author="Frizzell, James A" w:date="2022-02-17T16:37:00Z">
              <w:r w:rsidRPr="00034284">
                <w:rPr>
                  <w:color w:val="000000"/>
                  <w:szCs w:val="20"/>
                </w:rPr>
                <w:t>3.734</w:t>
              </w:r>
            </w:ins>
          </w:p>
        </w:tc>
        <w:tc>
          <w:tcPr>
            <w:tcW w:w="723" w:type="dxa"/>
            <w:shd w:val="clear" w:color="auto" w:fill="auto"/>
            <w:vAlign w:val="center"/>
          </w:tcPr>
          <w:p w14:paraId="2CD02AC3" w14:textId="58E9AC76" w:rsidR="00EC6829" w:rsidRPr="00ED4284" w:rsidRDefault="00EC6829" w:rsidP="00ED4284">
            <w:pPr>
              <w:spacing w:after="0" w:line="240" w:lineRule="auto"/>
              <w:jc w:val="center"/>
              <w:rPr>
                <w:color w:val="000000"/>
                <w:szCs w:val="20"/>
              </w:rPr>
            </w:pPr>
            <w:ins w:id="188" w:author="Fuerth, Mirjam" w:date="2022-02-16T17:39:00Z">
              <w:r w:rsidRPr="003323AF">
                <w:rPr>
                  <w:color w:val="000000"/>
                  <w:szCs w:val="20"/>
                </w:rPr>
                <w:t>0.</w:t>
              </w:r>
            </w:ins>
            <w:r w:rsidR="00034284">
              <w:rPr>
                <w:color w:val="000000"/>
                <w:szCs w:val="20"/>
              </w:rPr>
              <w:t>93</w:t>
            </w:r>
          </w:p>
        </w:tc>
        <w:tc>
          <w:tcPr>
            <w:tcW w:w="723" w:type="dxa"/>
            <w:shd w:val="clear" w:color="auto" w:fill="auto"/>
            <w:vAlign w:val="center"/>
          </w:tcPr>
          <w:p w14:paraId="490557FA" w14:textId="675B12E8" w:rsidR="00EC6829" w:rsidRPr="00ED4284" w:rsidRDefault="00034284" w:rsidP="00ED4284">
            <w:pPr>
              <w:spacing w:after="0" w:line="240" w:lineRule="auto"/>
              <w:jc w:val="center"/>
              <w:rPr>
                <w:color w:val="000000"/>
                <w:szCs w:val="20"/>
              </w:rPr>
            </w:pPr>
            <w:ins w:id="189" w:author="Frizzell, James A" w:date="2022-02-17T16:37:00Z">
              <w:r w:rsidRPr="00034284">
                <w:rPr>
                  <w:color w:val="000000"/>
                  <w:szCs w:val="20"/>
                </w:rPr>
                <w:t>5.681</w:t>
              </w:r>
            </w:ins>
          </w:p>
        </w:tc>
        <w:tc>
          <w:tcPr>
            <w:tcW w:w="742" w:type="dxa"/>
            <w:shd w:val="clear" w:color="auto" w:fill="auto"/>
            <w:vAlign w:val="center"/>
          </w:tcPr>
          <w:p w14:paraId="6D0CE331" w14:textId="6245D369" w:rsidR="00EC6829" w:rsidRPr="00ED4284" w:rsidRDefault="00EC6829" w:rsidP="00ED4284">
            <w:pPr>
              <w:spacing w:after="0" w:line="240" w:lineRule="auto"/>
              <w:jc w:val="center"/>
              <w:rPr>
                <w:color w:val="000000"/>
                <w:szCs w:val="20"/>
              </w:rPr>
            </w:pPr>
            <w:ins w:id="190" w:author="Fuerth, Mirjam" w:date="2022-02-16T17:40:00Z">
              <w:r w:rsidRPr="003323AF">
                <w:rPr>
                  <w:color w:val="000000"/>
                  <w:szCs w:val="20"/>
                </w:rPr>
                <w:t>0.</w:t>
              </w:r>
            </w:ins>
            <w:r w:rsidR="00034284">
              <w:rPr>
                <w:color w:val="000000"/>
                <w:szCs w:val="20"/>
              </w:rPr>
              <w:t>96</w:t>
            </w:r>
          </w:p>
        </w:tc>
        <w:tc>
          <w:tcPr>
            <w:tcW w:w="805" w:type="dxa"/>
            <w:shd w:val="clear" w:color="auto" w:fill="auto"/>
            <w:vAlign w:val="center"/>
          </w:tcPr>
          <w:p w14:paraId="2274B2AF" w14:textId="65E54DC9" w:rsidR="00EC6829" w:rsidRPr="00ED4284" w:rsidRDefault="00034284" w:rsidP="00ED4284">
            <w:pPr>
              <w:spacing w:after="0" w:line="240" w:lineRule="auto"/>
              <w:jc w:val="center"/>
              <w:rPr>
                <w:color w:val="000000"/>
                <w:szCs w:val="20"/>
              </w:rPr>
            </w:pPr>
            <w:ins w:id="191" w:author="Frizzell, James A" w:date="2022-02-17T16:37:00Z">
              <w:r w:rsidRPr="00034284">
                <w:rPr>
                  <w:color w:val="000000"/>
                  <w:szCs w:val="20"/>
                </w:rPr>
                <w:t>0.540</w:t>
              </w:r>
            </w:ins>
          </w:p>
        </w:tc>
      </w:tr>
      <w:tr w:rsidR="00EC6829" w:rsidRPr="00ED4284" w14:paraId="4DB26B23" w14:textId="77777777" w:rsidTr="00ED4284">
        <w:trPr>
          <w:trHeight w:val="460"/>
        </w:trPr>
        <w:tc>
          <w:tcPr>
            <w:tcW w:w="576" w:type="dxa"/>
            <w:shd w:val="clear" w:color="auto" w:fill="auto"/>
            <w:vAlign w:val="center"/>
          </w:tcPr>
          <w:p w14:paraId="432856DC" w14:textId="2023486F" w:rsidR="00EC6829" w:rsidRPr="00ED4284" w:rsidRDefault="00EC6829" w:rsidP="00ED4284">
            <w:pPr>
              <w:spacing w:after="0" w:line="240" w:lineRule="auto"/>
              <w:jc w:val="center"/>
              <w:rPr>
                <w:szCs w:val="20"/>
              </w:rPr>
            </w:pPr>
            <w:r w:rsidRPr="00ED4284">
              <w:rPr>
                <w:szCs w:val="20"/>
              </w:rPr>
              <w:t>Median</w:t>
            </w:r>
          </w:p>
        </w:tc>
        <w:tc>
          <w:tcPr>
            <w:tcW w:w="722" w:type="dxa"/>
            <w:shd w:val="clear" w:color="auto" w:fill="auto"/>
            <w:vAlign w:val="center"/>
          </w:tcPr>
          <w:p w14:paraId="7D990BDC" w14:textId="575118D4" w:rsidR="00EC6829" w:rsidRPr="00ED4284" w:rsidRDefault="00EC6829" w:rsidP="00ED4284">
            <w:pPr>
              <w:spacing w:after="0" w:line="240" w:lineRule="auto"/>
              <w:jc w:val="center"/>
              <w:rPr>
                <w:color w:val="000000"/>
                <w:szCs w:val="20"/>
              </w:rPr>
            </w:pPr>
            <w:ins w:id="192" w:author="Fuerth, Mirjam" w:date="2022-02-16T17:38:00Z">
              <w:r w:rsidRPr="003323AF">
                <w:rPr>
                  <w:color w:val="000000"/>
                  <w:szCs w:val="20"/>
                </w:rPr>
                <w:t>0.9</w:t>
              </w:r>
            </w:ins>
            <w:ins w:id="193" w:author="Frizzell, James A" w:date="2022-02-17T18:47:00Z">
              <w:r w:rsidR="005150AB">
                <w:rPr>
                  <w:color w:val="000000"/>
                  <w:szCs w:val="20"/>
                </w:rPr>
                <w:t>28</w:t>
              </w:r>
            </w:ins>
          </w:p>
        </w:tc>
        <w:tc>
          <w:tcPr>
            <w:tcW w:w="722" w:type="dxa"/>
            <w:shd w:val="clear" w:color="auto" w:fill="auto"/>
            <w:vAlign w:val="center"/>
          </w:tcPr>
          <w:p w14:paraId="7369043C" w14:textId="59C6B545" w:rsidR="00EC6829" w:rsidRPr="00ED4284" w:rsidRDefault="00EC6829" w:rsidP="00ED4284">
            <w:pPr>
              <w:spacing w:after="0" w:line="240" w:lineRule="auto"/>
              <w:jc w:val="center"/>
              <w:rPr>
                <w:color w:val="000000"/>
                <w:szCs w:val="20"/>
              </w:rPr>
            </w:pPr>
            <w:ins w:id="194" w:author="Fuerth, Mirjam" w:date="2022-02-16T17:38:00Z">
              <w:r w:rsidRPr="003323AF">
                <w:rPr>
                  <w:color w:val="000000"/>
                  <w:szCs w:val="20"/>
                </w:rPr>
                <w:t>0.04</w:t>
              </w:r>
            </w:ins>
            <w:ins w:id="195" w:author="Frizzell, James A" w:date="2022-02-17T16:37:00Z">
              <w:r w:rsidR="00034284">
                <w:rPr>
                  <w:color w:val="000000"/>
                  <w:szCs w:val="20"/>
                </w:rPr>
                <w:t>4</w:t>
              </w:r>
            </w:ins>
          </w:p>
        </w:tc>
        <w:tc>
          <w:tcPr>
            <w:tcW w:w="722" w:type="dxa"/>
            <w:shd w:val="clear" w:color="auto" w:fill="auto"/>
            <w:vAlign w:val="center"/>
          </w:tcPr>
          <w:p w14:paraId="1ED461D1" w14:textId="72C592A9" w:rsidR="00EC6829" w:rsidRPr="00ED4284" w:rsidRDefault="00EC6829" w:rsidP="00ED4284">
            <w:pPr>
              <w:spacing w:after="0" w:line="240" w:lineRule="auto"/>
              <w:jc w:val="center"/>
              <w:rPr>
                <w:color w:val="000000"/>
                <w:szCs w:val="20"/>
              </w:rPr>
            </w:pPr>
            <w:ins w:id="196" w:author="Fuerth, Mirjam" w:date="2022-02-16T17:39:00Z">
              <w:r w:rsidRPr="003323AF">
                <w:rPr>
                  <w:color w:val="000000"/>
                  <w:szCs w:val="20"/>
                </w:rPr>
                <w:t>0.</w:t>
              </w:r>
            </w:ins>
            <w:ins w:id="197" w:author="Frizzell, James A" w:date="2022-02-17T18:47:00Z">
              <w:r w:rsidR="005150AB">
                <w:rPr>
                  <w:color w:val="000000"/>
                  <w:szCs w:val="20"/>
                </w:rPr>
                <w:t>939</w:t>
              </w:r>
            </w:ins>
          </w:p>
        </w:tc>
        <w:tc>
          <w:tcPr>
            <w:tcW w:w="723" w:type="dxa"/>
            <w:shd w:val="clear" w:color="auto" w:fill="auto"/>
            <w:vAlign w:val="center"/>
          </w:tcPr>
          <w:p w14:paraId="54B957AE" w14:textId="56CD5E94" w:rsidR="00EC6829" w:rsidRPr="00ED4284" w:rsidRDefault="00EC6829" w:rsidP="00ED4284">
            <w:pPr>
              <w:spacing w:after="0" w:line="240" w:lineRule="auto"/>
              <w:jc w:val="center"/>
              <w:rPr>
                <w:color w:val="000000"/>
                <w:szCs w:val="20"/>
              </w:rPr>
            </w:pPr>
            <w:ins w:id="198" w:author="Fuerth, Mirjam" w:date="2022-02-16T17:39:00Z">
              <w:r w:rsidRPr="003323AF">
                <w:rPr>
                  <w:color w:val="000000"/>
                  <w:szCs w:val="20"/>
                </w:rPr>
                <w:t>0.0</w:t>
              </w:r>
            </w:ins>
            <w:ins w:id="199" w:author="Frizzell, James A" w:date="2022-02-17T16:38:00Z">
              <w:r w:rsidR="00034284">
                <w:rPr>
                  <w:color w:val="000000"/>
                  <w:szCs w:val="20"/>
                </w:rPr>
                <w:t>43</w:t>
              </w:r>
            </w:ins>
          </w:p>
        </w:tc>
        <w:tc>
          <w:tcPr>
            <w:tcW w:w="723" w:type="dxa"/>
            <w:shd w:val="clear" w:color="auto" w:fill="auto"/>
            <w:vAlign w:val="center"/>
          </w:tcPr>
          <w:p w14:paraId="6565965C" w14:textId="029202DF"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89</w:t>
            </w:r>
          </w:p>
        </w:tc>
        <w:tc>
          <w:tcPr>
            <w:tcW w:w="723" w:type="dxa"/>
            <w:shd w:val="clear" w:color="auto" w:fill="auto"/>
            <w:vAlign w:val="center"/>
          </w:tcPr>
          <w:p w14:paraId="054633B2" w14:textId="0CF6EC5B" w:rsidR="00EC6829" w:rsidRPr="00ED4284" w:rsidRDefault="00EC6829" w:rsidP="00ED4284">
            <w:pPr>
              <w:spacing w:after="0" w:line="240" w:lineRule="auto"/>
              <w:jc w:val="center"/>
              <w:rPr>
                <w:color w:val="000000"/>
                <w:szCs w:val="20"/>
              </w:rPr>
            </w:pPr>
            <w:r w:rsidRPr="003323AF">
              <w:rPr>
                <w:color w:val="000000"/>
                <w:szCs w:val="20"/>
              </w:rPr>
              <w:t>0.04</w:t>
            </w:r>
            <w:ins w:id="200" w:author="Frizzell, James A" w:date="2022-02-17T16:38:00Z">
              <w:r w:rsidR="00034284">
                <w:rPr>
                  <w:color w:val="000000"/>
                  <w:szCs w:val="20"/>
                </w:rPr>
                <w:t>2</w:t>
              </w:r>
            </w:ins>
          </w:p>
        </w:tc>
        <w:tc>
          <w:tcPr>
            <w:tcW w:w="723" w:type="dxa"/>
            <w:shd w:val="clear" w:color="auto" w:fill="auto"/>
            <w:vAlign w:val="center"/>
          </w:tcPr>
          <w:p w14:paraId="7139F932" w14:textId="0F4DF561"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51</w:t>
            </w:r>
          </w:p>
        </w:tc>
        <w:tc>
          <w:tcPr>
            <w:tcW w:w="723" w:type="dxa"/>
            <w:shd w:val="clear" w:color="auto" w:fill="auto"/>
            <w:vAlign w:val="center"/>
          </w:tcPr>
          <w:p w14:paraId="5819E295" w14:textId="3BD2C90E" w:rsidR="00EC6829" w:rsidRPr="00ED4284" w:rsidRDefault="00034284" w:rsidP="00ED4284">
            <w:pPr>
              <w:spacing w:after="0" w:line="240" w:lineRule="auto"/>
              <w:jc w:val="center"/>
              <w:rPr>
                <w:color w:val="000000"/>
                <w:szCs w:val="20"/>
              </w:rPr>
            </w:pPr>
            <w:r>
              <w:rPr>
                <w:color w:val="000000"/>
                <w:szCs w:val="20"/>
              </w:rPr>
              <w:t>1.276</w:t>
            </w:r>
          </w:p>
        </w:tc>
        <w:tc>
          <w:tcPr>
            <w:tcW w:w="723" w:type="dxa"/>
            <w:shd w:val="clear" w:color="auto" w:fill="auto"/>
            <w:vAlign w:val="center"/>
          </w:tcPr>
          <w:p w14:paraId="74164BDD" w14:textId="4B0EB546" w:rsidR="00EC6829" w:rsidRPr="00ED4284" w:rsidRDefault="00EC6829" w:rsidP="00ED4284">
            <w:pPr>
              <w:spacing w:after="0" w:line="240" w:lineRule="auto"/>
              <w:jc w:val="center"/>
              <w:rPr>
                <w:color w:val="000000"/>
                <w:szCs w:val="20"/>
              </w:rPr>
            </w:pPr>
            <w:r w:rsidRPr="003323AF">
              <w:rPr>
                <w:color w:val="000000"/>
                <w:szCs w:val="20"/>
              </w:rPr>
              <w:t>0.97</w:t>
            </w:r>
            <w:r w:rsidR="005150AB">
              <w:rPr>
                <w:color w:val="000000"/>
                <w:szCs w:val="20"/>
              </w:rPr>
              <w:t>7</w:t>
            </w:r>
          </w:p>
        </w:tc>
        <w:tc>
          <w:tcPr>
            <w:tcW w:w="723" w:type="dxa"/>
            <w:shd w:val="clear" w:color="auto" w:fill="auto"/>
            <w:vAlign w:val="center"/>
          </w:tcPr>
          <w:p w14:paraId="1669400B" w14:textId="050A16D3" w:rsidR="00EC6829" w:rsidRPr="00ED4284" w:rsidRDefault="00EC6829" w:rsidP="00ED4284">
            <w:pPr>
              <w:spacing w:after="0" w:line="240" w:lineRule="auto"/>
              <w:jc w:val="center"/>
              <w:rPr>
                <w:color w:val="000000"/>
                <w:szCs w:val="20"/>
              </w:rPr>
            </w:pPr>
            <w:ins w:id="201" w:author="Fuerth, Mirjam" w:date="2022-02-16T17:39:00Z">
              <w:r w:rsidRPr="003323AF">
                <w:rPr>
                  <w:color w:val="000000"/>
                  <w:szCs w:val="20"/>
                </w:rPr>
                <w:t>0.</w:t>
              </w:r>
            </w:ins>
            <w:ins w:id="202" w:author="Frizzell, James A" w:date="2022-02-17T16:38:00Z">
              <w:r w:rsidR="00034284">
                <w:rPr>
                  <w:color w:val="000000"/>
                  <w:szCs w:val="20"/>
                </w:rPr>
                <w:t>645</w:t>
              </w:r>
            </w:ins>
          </w:p>
        </w:tc>
        <w:tc>
          <w:tcPr>
            <w:tcW w:w="742" w:type="dxa"/>
            <w:shd w:val="clear" w:color="auto" w:fill="auto"/>
            <w:vAlign w:val="center"/>
          </w:tcPr>
          <w:p w14:paraId="5ECAA90E" w14:textId="30C2DEB9" w:rsidR="00EC6829" w:rsidRPr="00ED4284" w:rsidRDefault="00EC6829" w:rsidP="00ED4284">
            <w:pPr>
              <w:spacing w:after="0" w:line="240" w:lineRule="auto"/>
              <w:jc w:val="center"/>
              <w:rPr>
                <w:color w:val="000000"/>
                <w:szCs w:val="20"/>
              </w:rPr>
            </w:pPr>
            <w:ins w:id="203" w:author="Fuerth, Mirjam" w:date="2022-02-16T17:40:00Z">
              <w:r w:rsidRPr="003323AF">
                <w:rPr>
                  <w:color w:val="000000"/>
                  <w:szCs w:val="20"/>
                </w:rPr>
                <w:t>0.9</w:t>
              </w:r>
            </w:ins>
            <w:ins w:id="204" w:author="Frizzell, James A" w:date="2022-02-17T18:47:00Z">
              <w:r w:rsidR="005150AB">
                <w:rPr>
                  <w:color w:val="000000"/>
                  <w:szCs w:val="20"/>
                </w:rPr>
                <w:t>80</w:t>
              </w:r>
            </w:ins>
          </w:p>
        </w:tc>
        <w:tc>
          <w:tcPr>
            <w:tcW w:w="805" w:type="dxa"/>
            <w:shd w:val="clear" w:color="auto" w:fill="auto"/>
            <w:vAlign w:val="center"/>
          </w:tcPr>
          <w:p w14:paraId="1FC46DBB" w14:textId="541AB0D7" w:rsidR="00EC6829" w:rsidRPr="00ED4284" w:rsidRDefault="00EC6829" w:rsidP="00ED4284">
            <w:pPr>
              <w:spacing w:after="0" w:line="240" w:lineRule="auto"/>
              <w:jc w:val="center"/>
              <w:rPr>
                <w:color w:val="000000"/>
                <w:szCs w:val="20"/>
              </w:rPr>
            </w:pPr>
            <w:r w:rsidRPr="003323AF">
              <w:rPr>
                <w:color w:val="000000"/>
                <w:szCs w:val="20"/>
              </w:rPr>
              <w:t>0.0</w:t>
            </w:r>
            <w:ins w:id="205" w:author="Frizzell, James A" w:date="2022-02-17T16:38:00Z">
              <w:r w:rsidR="00034284">
                <w:rPr>
                  <w:color w:val="000000"/>
                  <w:szCs w:val="20"/>
                </w:rPr>
                <w:t>52</w:t>
              </w:r>
            </w:ins>
          </w:p>
        </w:tc>
      </w:tr>
    </w:tbl>
    <w:p w14:paraId="50C4ED23" w14:textId="77777777" w:rsidR="00F73B5E" w:rsidRPr="00AA4A05" w:rsidDel="000362E1" w:rsidRDefault="00F73B5E">
      <w:pPr>
        <w:pStyle w:val="Caption"/>
        <w:rPr>
          <w:del w:id="206" w:author="Fuerth, Mirjam" w:date="2022-02-16T19:04:00Z"/>
          <w:bCs/>
          <w:color w:val="002060"/>
        </w:rPr>
        <w:pPrChange w:id="207" w:author="Fuerth, Mirjam" w:date="2022-02-16T18:58:00Z">
          <w:pPr/>
        </w:pPrChange>
      </w:pPr>
    </w:p>
    <w:p w14:paraId="2DCA463C" w14:textId="77777777" w:rsidR="00AA4A05" w:rsidRDefault="00AA4A05" w:rsidP="00871197">
      <w:pPr>
        <w:pStyle w:val="Heading2"/>
        <w:jc w:val="left"/>
        <w:rPr>
          <w:rFonts w:ascii="Times New Roman" w:hAnsi="Times New Roman"/>
          <w:b/>
          <w:bCs/>
          <w:color w:val="002060"/>
          <w:sz w:val="22"/>
          <w:szCs w:val="22"/>
        </w:rPr>
      </w:pPr>
      <w:r w:rsidRPr="00AA4A05">
        <w:rPr>
          <w:rFonts w:ascii="Times New Roman" w:hAnsi="Times New Roman"/>
          <w:b/>
          <w:bCs/>
          <w:color w:val="002060"/>
          <w:sz w:val="22"/>
          <w:szCs w:val="22"/>
        </w:rPr>
        <w:lastRenderedPageBreak/>
        <w:t>Neural Network Architecture</w:t>
      </w:r>
    </w:p>
    <w:p w14:paraId="43F54290" w14:textId="77777777"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reference for more information on that subject.</w:t>
      </w:r>
    </w:p>
    <w:p w14:paraId="33077531" w14:textId="10A71DDD" w:rsidR="00871197" w:rsidRDefault="003F350B" w:rsidP="00AA4A05">
      <w:del w:id="208" w:author="Frizzell, James A" w:date="2022-02-17T16:57:00Z">
        <w:r w:rsidDel="00F4505B">
          <w:delText xml:space="preserve">The input and output data were </w:delText>
        </w:r>
        <w:r w:rsidR="00871197" w:rsidDel="00F4505B">
          <w:delText xml:space="preserve">read into Python and split into a training and test dataset with </w:delText>
        </w:r>
        <w:r w:rsidR="009E5F45" w:rsidDel="00F4505B">
          <w:delText xml:space="preserve">an </w:delText>
        </w:r>
        <w:r w:rsidR="00871197" w:rsidDel="00F4505B">
          <w:delText xml:space="preserve">80/20 split. </w:delText>
        </w:r>
      </w:del>
      <w:r w:rsidR="00871197">
        <w:t xml:space="preserve">Simple pre-processing methods were employed to prevent any errors – namely dropping any rows with </w:t>
      </w:r>
      <w:proofErr w:type="spellStart"/>
      <w:r w:rsidR="00871197">
        <w:t>NaN</w:t>
      </w:r>
      <w:proofErr w:type="spellEnd"/>
      <w:r w:rsidR="00871197">
        <w:t xml:space="preserve"> values. </w:t>
      </w:r>
      <w:r w:rsidR="009E5F45">
        <w:t xml:space="preserve">These </w:t>
      </w:r>
      <w:proofErr w:type="spellStart"/>
      <w:r w:rsidR="009E5F45">
        <w:t>NaN</w:t>
      </w:r>
      <w:proofErr w:type="spellEnd"/>
      <w:r w:rsidR="009E5F45">
        <w:t xml:space="preserve"> values appeared due to certain barge sizes failing to converge </w:t>
      </w:r>
      <w:del w:id="209" w:author="Frizzell, James A" w:date="2022-02-17T16:52:00Z">
        <w:r w:rsidR="009E5F45" w:rsidDel="00F4505B">
          <w:delText xml:space="preserve">during </w:delText>
        </w:r>
      </w:del>
      <w:ins w:id="210" w:author="Frizzell, James A" w:date="2022-02-17T16:52:00Z">
        <w:r w:rsidR="00F4505B">
          <w:t>within</w:t>
        </w:r>
      </w:ins>
      <w:ins w:id="211" w:author="Frizzell, James A" w:date="2022-02-17T16:53:00Z">
        <w:r w:rsidR="00F4505B">
          <w:t xml:space="preserve"> the </w:t>
        </w:r>
      </w:ins>
      <w:del w:id="212" w:author="Frizzell, James A" w:date="2022-02-17T16:47:00Z">
        <w:r w:rsidR="009E5F45" w:rsidDel="00886490">
          <w:delText>the simulation</w:delText>
        </w:r>
      </w:del>
      <w:ins w:id="213" w:author="Frizzell, James A" w:date="2022-02-17T16:47:00Z">
        <w:r w:rsidR="00886490">
          <w:t xml:space="preserve"> </w:t>
        </w:r>
      </w:ins>
      <w:ins w:id="214" w:author="Frizzell, James A" w:date="2022-02-17T16:51:00Z">
        <w:r w:rsidR="00886490">
          <w:t>default</w:t>
        </w:r>
      </w:ins>
      <w:ins w:id="215" w:author="Frizzell, James A" w:date="2022-02-17T16:47:00Z">
        <w:r w:rsidR="00886490">
          <w:t xml:space="preserve"> </w:t>
        </w:r>
      </w:ins>
      <w:ins w:id="216" w:author="Frizzell, James A" w:date="2022-02-17T16:51:00Z">
        <w:r w:rsidR="00886490">
          <w:t>8</w:t>
        </w:r>
      </w:ins>
      <w:ins w:id="217" w:author="Frizzell, James A" w:date="2022-02-17T16:47:00Z">
        <w:r w:rsidR="00886490">
          <w:t>00 iterations</w:t>
        </w:r>
      </w:ins>
      <w:r w:rsidR="009E5F45">
        <w:t xml:space="preserve">. </w:t>
      </w:r>
      <w:r w:rsidR="00871197">
        <w:t xml:space="preserve">The number of rows dropped was </w:t>
      </w:r>
      <w:del w:id="218" w:author="Frizzell, James A" w:date="2022-02-17T16:42:00Z">
        <w:r w:rsidR="009E5F45" w:rsidDel="00F740CA">
          <w:delText>14</w:delText>
        </w:r>
      </w:del>
      <w:ins w:id="219" w:author="Frizzell, James A" w:date="2022-02-17T16:42:00Z">
        <w:r w:rsidR="00F740CA">
          <w:t>178</w:t>
        </w:r>
      </w:ins>
      <w:r w:rsidR="009E5F45">
        <w:t xml:space="preserve">, </w:t>
      </w:r>
      <w:del w:id="220" w:author="Frizzell, James A" w:date="2022-02-17T16:44:00Z">
        <w:r w:rsidR="009E5F45" w:rsidDel="00886490">
          <w:delText xml:space="preserve">only </w:delText>
        </w:r>
      </w:del>
      <w:ins w:id="221" w:author="Frizzell, James A" w:date="2022-02-17T16:44:00Z">
        <w:r w:rsidR="00886490">
          <w:t xml:space="preserve">about </w:t>
        </w:r>
      </w:ins>
      <w:r w:rsidR="009E5F45">
        <w:t>1</w:t>
      </w:r>
      <w:ins w:id="222" w:author="Frizzell, James A" w:date="2022-02-17T16:45:00Z">
        <w:r w:rsidR="00886490">
          <w:t>5</w:t>
        </w:r>
      </w:ins>
      <w:r w:rsidR="009E5F45">
        <w:t>.</w:t>
      </w:r>
      <w:ins w:id="223" w:author="Frizzell, James A" w:date="2022-02-17T16:45:00Z">
        <w:r w:rsidR="00886490">
          <w:t>7</w:t>
        </w:r>
      </w:ins>
      <w:del w:id="224" w:author="Frizzell, James A" w:date="2022-02-17T16:45:00Z">
        <w:r w:rsidR="009E5F45" w:rsidDel="00886490">
          <w:delText>3</w:delText>
        </w:r>
      </w:del>
      <w:r w:rsidR="009E5F45">
        <w:t>% of the total data</w:t>
      </w:r>
      <w:r w:rsidR="00BC7B5D">
        <w:t>.</w:t>
      </w:r>
      <w:ins w:id="225" w:author="Frizzell, James A" w:date="2022-02-17T16:45:00Z">
        <w:r w:rsidR="00886490">
          <w:t xml:space="preserve"> O</w:t>
        </w:r>
      </w:ins>
      <w:ins w:id="226" w:author="Frizzell, James A" w:date="2022-02-17T16:46:00Z">
        <w:r w:rsidR="00886490">
          <w:t xml:space="preserve">f these, 163 occurred in the </w:t>
        </w:r>
      </w:ins>
      <w:ins w:id="227" w:author="Frizzell, James A" w:date="2022-02-17T16:45:00Z">
        <w:r w:rsidR="00886490">
          <w:t>yaw categor</w:t>
        </w:r>
      </w:ins>
      <w:ins w:id="228" w:author="Frizzell, James A" w:date="2022-02-17T16:46:00Z">
        <w:r w:rsidR="00886490">
          <w:t>y.</w:t>
        </w:r>
      </w:ins>
      <w:ins w:id="229" w:author="Frizzell, James A" w:date="2022-02-17T16:53:00Z">
        <w:r w:rsidR="00F4505B">
          <w:t xml:space="preserve"> It is possible that Equation </w:t>
        </w:r>
      </w:ins>
      <w:ins w:id="230" w:author="Frizzell, James A" w:date="2022-02-17T16:54:00Z">
        <w:r w:rsidR="00F4505B">
          <w:t>8 is a poor representation of the yaw response for certain wave conditions,</w:t>
        </w:r>
      </w:ins>
      <w:ins w:id="231" w:author="Frizzell, James A" w:date="2022-02-17T16:55:00Z">
        <w:r w:rsidR="00F4505B">
          <w:t xml:space="preserve"> although the high R-Squared speaks to the overall quality of the Gaussian equation.</w:t>
        </w:r>
      </w:ins>
      <w:ins w:id="232" w:author="Frizzell, James A" w:date="2022-02-17T16:57:00Z">
        <w:r w:rsidR="00F4505B" w:rsidRPr="00F4505B">
          <w:t xml:space="preserve"> </w:t>
        </w:r>
        <w:r w:rsidR="00F4505B">
          <w:t xml:space="preserve">The input and output data were read into Python and split into a training and test dataset with an 80/20 split, supplying 766 datapoints for the model to train on and </w:t>
        </w:r>
      </w:ins>
      <w:ins w:id="233" w:author="Frizzell, James A" w:date="2022-02-17T16:58:00Z">
        <w:r w:rsidR="00F4505B">
          <w:t xml:space="preserve">192 </w:t>
        </w:r>
      </w:ins>
      <w:ins w:id="234" w:author="Frizzell, James A" w:date="2022-02-17T16:59:00Z">
        <w:r w:rsidR="00F4505B">
          <w:t>for testing.</w:t>
        </w:r>
      </w:ins>
    </w:p>
    <w:p w14:paraId="40279B56" w14:textId="7330BB3D" w:rsidR="00BC7B5D" w:rsidRDefault="00BC7B5D" w:rsidP="00AA4A05">
      <w:r>
        <w:t xml:space="preserve">The neural network itself consists of an input layer, multiple hidden layers, and an output layer, each having a set number of neurons. </w:t>
      </w:r>
      <w:ins w:id="235" w:author="Frizzell, James A" w:date="2022-02-17T17:05:00Z">
        <w:r w:rsidR="00B047A8">
          <w:t xml:space="preserve">Between each layer, a dropout layer randomly sets the </w:t>
        </w:r>
      </w:ins>
      <w:ins w:id="236" w:author="Frizzell, James A" w:date="2022-02-17T17:06:00Z">
        <w:r w:rsidR="00B047A8">
          <w:t>input units to 0 at a rate of 20</w:t>
        </w:r>
        <w:proofErr w:type="gramStart"/>
        <w:r w:rsidR="00B047A8">
          <w:t xml:space="preserve">% </w:t>
        </w:r>
      </w:ins>
      <w:ins w:id="237" w:author="Frizzell, James A" w:date="2022-02-17T17:09:00Z">
        <w:r w:rsidR="00B047A8">
          <w:rPr>
            <w:noProof/>
          </w:rPr>
          <w:t xml:space="preserve"> (</w:t>
        </w:r>
        <w:proofErr w:type="gramEnd"/>
        <w:r w:rsidR="00B047A8">
          <w:rPr>
            <w:noProof/>
          </w:rPr>
          <w:t>Keras Team n.d.)</w:t>
        </w:r>
      </w:ins>
      <w:ins w:id="238" w:author="Frizzell, James A" w:date="2022-02-17T17:06:00Z">
        <w:r w:rsidR="00B047A8">
          <w:t xml:space="preserve">. </w:t>
        </w:r>
      </w:ins>
      <w:ins w:id="239" w:author="Frizzell, James A" w:date="2022-02-19T10:49:00Z">
        <w:r w:rsidR="00BD42B9">
          <w:t xml:space="preserve">Between the input layer and first hidden layer, a </w:t>
        </w:r>
      </w:ins>
      <w:ins w:id="240" w:author="Frizzell, James A" w:date="2022-02-19T10:50:00Z">
        <w:r w:rsidR="00BD42B9">
          <w:t xml:space="preserve">batch </w:t>
        </w:r>
      </w:ins>
      <w:ins w:id="241" w:author="Frizzell, James A" w:date="2022-02-19T10:49:00Z">
        <w:r w:rsidR="00BD42B9">
          <w:t xml:space="preserve">normalization layer </w:t>
        </w:r>
      </w:ins>
      <w:ins w:id="242" w:author="Frizzell, James A" w:date="2022-02-19T10:51:00Z">
        <w:r w:rsidR="00BD42B9">
          <w:t>scales</w:t>
        </w:r>
      </w:ins>
      <w:ins w:id="243" w:author="Frizzell, James A" w:date="2022-02-19T10:49:00Z">
        <w:r w:rsidR="00BD42B9">
          <w:t xml:space="preserve"> the input values</w:t>
        </w:r>
      </w:ins>
      <w:ins w:id="244" w:author="Frizzell, James A" w:date="2022-02-19T10:51:00Z">
        <w:r w:rsidR="00BD42B9">
          <w:t xml:space="preserve">. </w:t>
        </w:r>
      </w:ins>
      <w:r>
        <w:t>The input and output layers are dictated by the data that will be passed through the model, while the hidden layers are more variable and can be adjusted to optimize the model.</w:t>
      </w:r>
    </w:p>
    <w:p w14:paraId="4A7F1778" w14:textId="0D1B2A6D" w:rsidR="007C036F" w:rsidRPr="006C331D" w:rsidRDefault="00E37B00" w:rsidP="00AA4A05">
      <w:r>
        <w:t xml:space="preserve">A parametric study was done to select the optimal architecture for the neural network and can be seen in </w:t>
      </w:r>
      <w:r w:rsidR="004B46D3">
        <w:fldChar w:fldCharType="begin"/>
      </w:r>
      <w:r w:rsidR="004B46D3">
        <w:instrText xml:space="preserve"> REF _Ref91068571 \h </w:instrText>
      </w:r>
      <w:r w:rsidR="004B46D3">
        <w:fldChar w:fldCharType="separate"/>
      </w:r>
      <w:r w:rsidR="007A3EBD">
        <w:fldChar w:fldCharType="begin"/>
      </w:r>
      <w:r w:rsidR="007A3EBD">
        <w:instrText xml:space="preserve"> REF _Ref95562544 \h </w:instrText>
      </w:r>
      <w:r w:rsidR="007A3EBD">
        <w:fldChar w:fldCharType="separate"/>
      </w:r>
      <w:r w:rsidR="007A3EBD" w:rsidRPr="00ED4284">
        <w:t xml:space="preserve">Figure </w:t>
      </w:r>
      <w:r w:rsidR="007A3EBD">
        <w:rPr>
          <w:noProof/>
        </w:rPr>
        <w:t>2</w:t>
      </w:r>
      <w:r w:rsidR="007A3EBD">
        <w:fldChar w:fldCharType="end"/>
      </w:r>
      <w:r w:rsidR="007A3EBD">
        <w:t xml:space="preserve"> and </w:t>
      </w:r>
      <w:r w:rsidR="007A3EBD">
        <w:fldChar w:fldCharType="begin"/>
      </w:r>
      <w:r w:rsidR="007A3EBD">
        <w:instrText xml:space="preserve"> REF _Ref95562546 \h </w:instrText>
      </w:r>
      <w:r w:rsidR="007A3EBD">
        <w:fldChar w:fldCharType="separate"/>
      </w:r>
      <w:r w:rsidR="007A3EBD" w:rsidRPr="00ED4284">
        <w:t xml:space="preserve">Figure </w:t>
      </w:r>
      <w:r w:rsidR="007A3EBD">
        <w:rPr>
          <w:noProof/>
        </w:rPr>
        <w:t>3</w:t>
      </w:r>
      <w:r w:rsidR="007A3EBD">
        <w:fldChar w:fldCharType="end"/>
      </w:r>
      <w:r w:rsidR="007A3EBD">
        <w:t>.</w:t>
      </w:r>
      <w:r w:rsidR="004B46D3">
        <w:fldChar w:fldCharType="end"/>
      </w:r>
      <w:r>
        <w:t>.</w:t>
      </w:r>
      <w:ins w:id="245" w:author="Fuerth, Mirjam" w:date="2022-02-12T12:31:00Z">
        <w:r w:rsidR="007C036F">
          <w:t xml:space="preserve"> The number of trainable parameters is defined by Equation</w:t>
        </w:r>
      </w:ins>
      <w:ins w:id="246" w:author="Fuerth, Mirjam" w:date="2022-02-12T12:32:00Z">
        <w:r w:rsidR="007C036F">
          <w:t xml:space="preserve"> </w:t>
        </w:r>
        <w:del w:id="247" w:author="Frizzell, James A" w:date="2022-02-19T10:42:00Z">
          <w:r w:rsidR="007C036F" w:rsidDel="00542D02">
            <w:delText>7</w:delText>
          </w:r>
        </w:del>
      </w:ins>
      <w:ins w:id="248" w:author="Frizzell, James A" w:date="2022-02-19T10:42:00Z">
        <w:r w:rsidR="00542D02">
          <w:t>9</w:t>
        </w:r>
      </w:ins>
      <w:ins w:id="249" w:author="Fuerth, Mirjam" w:date="2022-02-12T12:34:00Z">
        <w:r w:rsidR="007C036F">
          <w:t xml:space="preserve">, where </w:t>
        </w:r>
        <w:r w:rsidR="007C036F">
          <w:rPr>
            <w:i/>
            <w:iCs/>
          </w:rPr>
          <w:t>n</w:t>
        </w:r>
        <w:r w:rsidR="007C036F">
          <w:t xml:space="preserve"> is the number of hidden layers and </w:t>
        </w:r>
      </w:ins>
      <w:proofErr w:type="gramStart"/>
      <w:ins w:id="250" w:author="Fuerth, Mirjam" w:date="2022-02-12T12:35:00Z">
        <w:r w:rsidR="007C036F">
          <w:rPr>
            <w:i/>
            <w:iCs/>
          </w:rPr>
          <w:t>A</w:t>
        </w:r>
        <w:r w:rsidR="007C036F">
          <w:rPr>
            <w:i/>
            <w:iCs/>
            <w:vertAlign w:val="subscript"/>
          </w:rPr>
          <w:t>n</w:t>
        </w:r>
        <w:proofErr w:type="gramEnd"/>
        <w:r w:rsidR="007C036F">
          <w:rPr>
            <w:i/>
            <w:iCs/>
          </w:rPr>
          <w:t xml:space="preserve"> </w:t>
        </w:r>
        <w:r w:rsidR="007C036F">
          <w:t>is</w:t>
        </w:r>
      </w:ins>
      <w:ins w:id="251" w:author="Fuerth, Mirjam" w:date="2022-02-12T12:34:00Z">
        <w:r w:rsidR="007C036F">
          <w:t xml:space="preserve"> the number of neurons in each hidden layer.</w:t>
        </w:r>
      </w:ins>
      <w:ins w:id="252" w:author="Fuerth, Mirjam" w:date="2022-02-12T12:35:00Z">
        <w:r w:rsidR="007C036F">
          <w:t xml:space="preserve"> 18 is added to the product because of the 18 output parameters that are used in the model</w:t>
        </w:r>
      </w:ins>
      <w:ins w:id="253" w:author="Fuerth, Mirjam" w:date="2022-02-12T12:46:00Z">
        <w:r w:rsidR="002E5912">
          <w:t>. The parametric study consisted of 6</w:t>
        </w:r>
      </w:ins>
      <w:ins w:id="254" w:author="Fuerth, Mirjam" w:date="2022-02-12T12:47:00Z">
        <w:r w:rsidR="002E5912">
          <w:t xml:space="preserve">48 model architectures, each trained for </w:t>
        </w:r>
      </w:ins>
      <w:ins w:id="255" w:author="Frizzell, James A" w:date="2022-02-17T16:59:00Z">
        <w:r w:rsidR="00D8203F">
          <w:t>75</w:t>
        </w:r>
      </w:ins>
      <w:r w:rsidR="002E5912">
        <w:t xml:space="preserve"> epochs. For each trained model, the R-Squared Score and Akaike Information Criteria (AIC) were evaluated. </w:t>
      </w:r>
      <w:r w:rsidR="002E5912">
        <w:fldChar w:fldCharType="begin"/>
      </w:r>
      <w:r w:rsidR="002E5912">
        <w:instrText xml:space="preserve"> REF _Ref95562544 \h </w:instrText>
      </w:r>
      <w:r w:rsidR="002E5912">
        <w:fldChar w:fldCharType="separate"/>
      </w:r>
      <w:r w:rsidR="00542D02" w:rsidRPr="00ED4284">
        <w:t xml:space="preserve">Figure </w:t>
      </w:r>
      <w:r w:rsidR="00542D02">
        <w:rPr>
          <w:noProof/>
        </w:rPr>
        <w:t>2</w:t>
      </w:r>
      <w:r w:rsidR="002E5912">
        <w:fldChar w:fldCharType="end"/>
      </w:r>
      <w:r w:rsidR="002E5912">
        <w:t xml:space="preserve"> and </w:t>
      </w:r>
      <w:r w:rsidR="00542D02">
        <w:fldChar w:fldCharType="begin"/>
      </w:r>
      <w:r w:rsidR="00542D02">
        <w:instrText xml:space="preserve"> REF _Ref96159776 \h </w:instrText>
      </w:r>
      <w:r w:rsidR="00542D02">
        <w:fldChar w:fldCharType="separate"/>
      </w:r>
      <w:r w:rsidR="00542D02">
        <w:t xml:space="preserve">Figure </w:t>
      </w:r>
      <w:r w:rsidR="00542D02">
        <w:rPr>
          <w:noProof/>
        </w:rPr>
        <w:t>3</w:t>
      </w:r>
      <w:r w:rsidR="00542D02">
        <w:fldChar w:fldCharType="end"/>
      </w:r>
      <w:r w:rsidR="002E5912">
        <w:t xml:space="preserve"> summarize the results of the parametric study.</w:t>
      </w:r>
      <w:r w:rsidR="006C331D">
        <w:t xml:space="preserve"> </w:t>
      </w:r>
      <w:r w:rsidR="006C331D">
        <w:fldChar w:fldCharType="begin"/>
      </w:r>
      <w:r w:rsidR="006C331D">
        <w:instrText xml:space="preserve"> REF _Ref95562544 \h </w:instrText>
      </w:r>
      <w:r w:rsidR="006C331D">
        <w:fldChar w:fldCharType="separate"/>
      </w:r>
      <w:r w:rsidR="006C331D">
        <w:t xml:space="preserve">Figure </w:t>
      </w:r>
      <w:r w:rsidR="006C331D">
        <w:rPr>
          <w:noProof/>
        </w:rPr>
        <w:t>2</w:t>
      </w:r>
      <w:r w:rsidR="006C331D">
        <w:fldChar w:fldCharType="end"/>
      </w:r>
      <w:r w:rsidR="006C331D">
        <w:t xml:space="preserve"> also shows that there is a maximum obtainable model accuracy given the data preprocessing, as the R-Squared plateaus at around 0.71.</w:t>
      </w:r>
    </w:p>
    <w:tbl>
      <w:tblPr>
        <w:tblW w:w="0" w:type="auto"/>
        <w:tblLook w:val="04A0" w:firstRow="1" w:lastRow="0" w:firstColumn="1" w:lastColumn="0" w:noHBand="0" w:noVBand="1"/>
      </w:tblPr>
      <w:tblGrid>
        <w:gridCol w:w="8810"/>
        <w:gridCol w:w="550"/>
      </w:tblGrid>
      <w:tr w:rsidR="007C036F" w:rsidRPr="00ED4284" w14:paraId="72B77ED4" w14:textId="77777777" w:rsidTr="00ED4284">
        <w:tc>
          <w:tcPr>
            <w:tcW w:w="8905" w:type="dxa"/>
            <w:shd w:val="clear" w:color="auto" w:fill="auto"/>
          </w:tcPr>
          <w:p w14:paraId="08B43FA6" w14:textId="20BBABA7" w:rsidR="007C036F" w:rsidRPr="00EC0A20" w:rsidRDefault="00EC0A20">
            <w:pPr>
              <w:spacing w:after="0" w:line="240" w:lineRule="auto"/>
              <w:jc w:val="center"/>
              <w:pPrChange w:id="256" w:author="Frizzell, James A" w:date="2022-02-17T17:00:00Z">
                <w:pPr>
                  <w:spacing w:after="0" w:line="240" w:lineRule="auto"/>
                </w:pPr>
              </w:pPrChange>
            </w:pPr>
            <m:oMathPara>
              <m:oMath>
                <m:r>
                  <w:ins w:id="257" w:author="Fuerth, Mirjam" w:date="2022-02-12T12:32:00Z">
                    <w:rPr>
                      <w:rFonts w:ascii="Cambria Math" w:hAnsi="Cambria Math"/>
                    </w:rPr>
                    <m:t>Trainable Parameters=</m:t>
                  </w:ins>
                </m:r>
                <m:d>
                  <m:dPr>
                    <m:ctrlPr>
                      <w:ins w:id="258" w:author="Fuerth, Mirjam" w:date="2022-02-12T12:33:00Z">
                        <w:rPr>
                          <w:rFonts w:ascii="Cambria Math" w:hAnsi="Cambria Math"/>
                          <w:i/>
                        </w:rPr>
                      </w:ins>
                    </m:ctrlPr>
                  </m:dPr>
                  <m:e>
                    <m:nary>
                      <m:naryPr>
                        <m:chr m:val="∏"/>
                        <m:limLoc m:val="undOvr"/>
                        <m:ctrlPr>
                          <w:ins w:id="259" w:author="Fuerth, Mirjam" w:date="2022-02-12T12:33:00Z">
                            <w:rPr>
                              <w:rFonts w:ascii="Cambria Math" w:hAnsi="Cambria Math"/>
                              <w:i/>
                            </w:rPr>
                          </w:ins>
                        </m:ctrlPr>
                      </m:naryPr>
                      <m:sub>
                        <m:r>
                          <w:ins w:id="260" w:author="Fuerth, Mirjam" w:date="2022-02-12T12:33:00Z">
                            <w:rPr>
                              <w:rFonts w:ascii="Cambria Math" w:hAnsi="Cambria Math"/>
                            </w:rPr>
                            <m:t>i=1</m:t>
                          </w:ins>
                        </m:r>
                      </m:sub>
                      <m:sup>
                        <m:r>
                          <w:ins w:id="261" w:author="Fuerth, Mirjam" w:date="2022-02-12T12:33:00Z">
                            <w:rPr>
                              <w:rFonts w:ascii="Cambria Math" w:hAnsi="Cambria Math"/>
                            </w:rPr>
                            <m:t>n</m:t>
                          </w:ins>
                        </m:r>
                      </m:sup>
                      <m:e>
                        <m:sSub>
                          <m:sSubPr>
                            <m:ctrlPr>
                              <w:ins w:id="262" w:author="Fuerth, Mirjam" w:date="2022-02-12T12:33:00Z">
                                <w:rPr>
                                  <w:rFonts w:ascii="Cambria Math" w:hAnsi="Cambria Math"/>
                                  <w:i/>
                                </w:rPr>
                              </w:ins>
                            </m:ctrlPr>
                          </m:sSubPr>
                          <m:e>
                            <m:r>
                              <w:ins w:id="263" w:author="Fuerth, Mirjam" w:date="2022-02-12T12:33:00Z">
                                <w:rPr>
                                  <w:rFonts w:ascii="Cambria Math" w:hAnsi="Cambria Math"/>
                                </w:rPr>
                                <m:t>A</m:t>
                              </w:ins>
                            </m:r>
                          </m:e>
                          <m:sub>
                            <m:r>
                              <w:ins w:id="264" w:author="Fuerth, Mirjam" w:date="2022-02-12T12:33:00Z">
                                <w:rPr>
                                  <w:rFonts w:ascii="Cambria Math" w:hAnsi="Cambria Math"/>
                                </w:rPr>
                                <m:t>n</m:t>
                              </w:ins>
                            </m:r>
                          </m:sub>
                        </m:sSub>
                      </m:e>
                    </m:nary>
                  </m:e>
                </m:d>
                <m:r>
                  <w:ins w:id="265" w:author="Fuerth, Mirjam" w:date="2022-02-12T12:33:00Z">
                    <w:rPr>
                      <w:rFonts w:ascii="Cambria Math" w:hAnsi="Cambria Math"/>
                    </w:rPr>
                    <m:t>+18</m:t>
                  </w:ins>
                </m:r>
              </m:oMath>
            </m:oMathPara>
          </w:p>
        </w:tc>
        <w:tc>
          <w:tcPr>
            <w:tcW w:w="445" w:type="dxa"/>
            <w:shd w:val="clear" w:color="auto" w:fill="auto"/>
          </w:tcPr>
          <w:p w14:paraId="05FA69BF" w14:textId="6CE25B77" w:rsidR="007C036F" w:rsidRPr="00ED4284" w:rsidRDefault="007C036F" w:rsidP="00ED4284">
            <w:pPr>
              <w:spacing w:after="0" w:line="240" w:lineRule="auto"/>
              <w:jc w:val="right"/>
            </w:pPr>
            <w:r w:rsidRPr="00ED4284">
              <w:t>(</w:t>
            </w:r>
            <w:del w:id="266" w:author="Frizzell, James A" w:date="2022-02-17T16:53:00Z">
              <w:r w:rsidRPr="00ED4284" w:rsidDel="00F4505B">
                <w:delText>7</w:delText>
              </w:r>
            </w:del>
            <w:r w:rsidR="00F4505B">
              <w:t>9</w:t>
            </w:r>
            <w:r w:rsidRPr="00ED4284">
              <w:t>)</w:t>
            </w:r>
          </w:p>
        </w:tc>
      </w:tr>
    </w:tbl>
    <w:p w14:paraId="04897EEF" w14:textId="77777777" w:rsidR="007C036F" w:rsidRDefault="007C036F" w:rsidP="00AA4A05"/>
    <w:p w14:paraId="29D74A4D" w14:textId="28EFEAF7" w:rsidR="006C331D" w:rsidRDefault="00E37B00" w:rsidP="00AA4A05">
      <w:pPr>
        <w:rPr>
          <w:ins w:id="267" w:author="Fuerth, Mirjam" w:date="2022-02-12T16:59:00Z"/>
        </w:rPr>
      </w:pPr>
      <w:r>
        <w:t xml:space="preserve">Ultimately, </w:t>
      </w:r>
      <w:ins w:id="268" w:author="Fuerth, Mirjam" w:date="2022-02-12T12:50:00Z">
        <w:r w:rsidR="002E5912">
          <w:t>a model with 3</w:t>
        </w:r>
      </w:ins>
      <w:del w:id="269" w:author="Fuerth, Mirjam" w:date="2022-02-12T12:50:00Z">
        <w:r w:rsidDel="002E5912">
          <w:delText>2</w:delText>
        </w:r>
      </w:del>
      <w:r>
        <w:t xml:space="preserve"> hidden layers</w:t>
      </w:r>
      <w:ins w:id="270" w:author="Fuerth, Mirjam" w:date="2022-02-12T12:50:00Z">
        <w:r w:rsidR="002E5912">
          <w:t xml:space="preserve"> was selected</w:t>
        </w:r>
      </w:ins>
      <w:del w:id="271" w:author="Fuerth, Mirjam" w:date="2022-02-12T12:50:00Z">
        <w:r w:rsidDel="002E5912">
          <w:delText>, each having 256 neurons was selected to be the best model</w:delText>
        </w:r>
      </w:del>
      <w:r w:rsidR="00F34410">
        <w:t xml:space="preserve">. </w:t>
      </w:r>
      <w:r w:rsidR="00750FC2">
        <w:fldChar w:fldCharType="begin"/>
      </w:r>
      <w:r w:rsidR="00750FC2">
        <w:instrText xml:space="preserve"> REF _Ref91069150 \h </w:instrText>
      </w:r>
      <w:r w:rsidR="00750FC2">
        <w:fldChar w:fldCharType="separate"/>
      </w:r>
      <w:r w:rsidR="002E5912">
        <w:t xml:space="preserve">Table </w:t>
      </w:r>
      <w:r w:rsidR="002E5912">
        <w:rPr>
          <w:noProof/>
        </w:rPr>
        <w:t>3</w:t>
      </w:r>
      <w:r w:rsidR="00750FC2">
        <w:fldChar w:fldCharType="end"/>
      </w:r>
      <w:r w:rsidR="00750FC2">
        <w:t xml:space="preserve"> </w:t>
      </w:r>
      <w:r w:rsidR="00F34410">
        <w:t xml:space="preserve">lists the </w:t>
      </w:r>
      <w:del w:id="272" w:author="Fuerth, Mirjam" w:date="2022-02-12T12:50:00Z">
        <w:r w:rsidR="00F34410" w:rsidDel="002E5912">
          <w:delText>array shape</w:delText>
        </w:r>
      </w:del>
      <w:ins w:id="273" w:author="Fuerth, Mirjam" w:date="2022-02-12T12:50:00Z">
        <w:r w:rsidR="002E5912">
          <w:t>number of neurons</w:t>
        </w:r>
      </w:ins>
      <w:del w:id="274" w:author="Fuerth, Mirjam" w:date="2022-02-12T12:50:00Z">
        <w:r w:rsidR="00F34410" w:rsidDel="002E5912">
          <w:delText xml:space="preserve"> of </w:delText>
        </w:r>
      </w:del>
      <w:ins w:id="275" w:author="Fuerth, Mirjam" w:date="2022-02-12T12:50:00Z">
        <w:r w:rsidR="002E5912">
          <w:t xml:space="preserve"> in </w:t>
        </w:r>
      </w:ins>
      <w:r w:rsidR="00F34410">
        <w:t>each layer in the model.</w:t>
      </w:r>
      <w:r w:rsidR="009E5F45">
        <w:t xml:space="preserve"> </w:t>
      </w:r>
      <w:ins w:id="276" w:author="Fuerth, Mirjam" w:date="2022-02-12T12:55:00Z">
        <w:r w:rsidR="00031DE4">
          <w:t>This model had the highest R-Squared score and lowest AIC value, implying that it will</w:t>
        </w:r>
      </w:ins>
      <w:del w:id="277" w:author="Fuerth, Mirjam" w:date="2022-02-12T12:55:00Z">
        <w:r w:rsidR="009E5F45" w:rsidDel="00031DE4">
          <w:delText>The highest R-Squared value would theoretically</w:delText>
        </w:r>
      </w:del>
      <w:r w:rsidR="009E5F45">
        <w:t xml:space="preserve"> produce the best results</w:t>
      </w:r>
      <w:ins w:id="278" w:author="Fuerth, Mirjam" w:date="2022-02-12T12:55:00Z">
        <w:r w:rsidR="00031DE4">
          <w:t>.</w:t>
        </w:r>
      </w:ins>
      <w:del w:id="279" w:author="Fuerth, Mirjam" w:date="2022-02-12T12:55:00Z">
        <w:r w:rsidR="009E5F45" w:rsidDel="00031DE4">
          <w:delText>, as the outputs and inputs are the most correlated</w:delText>
        </w:r>
      </w:del>
      <w:r w:rsidR="00532B5F">
        <w:t xml:space="preserve"> (</w:t>
      </w:r>
      <w:proofErr w:type="spellStart"/>
      <w:r w:rsidR="00532B5F">
        <w:t>Tensorflow</w:t>
      </w:r>
      <w:proofErr w:type="spellEnd"/>
      <w:r w:rsidR="00532B5F">
        <w:t>, 2022</w:t>
      </w:r>
      <w:r w:rsidR="00292DEE">
        <w:t>-a</w:t>
      </w:r>
      <w:r w:rsidR="00532B5F">
        <w:t>)</w:t>
      </w:r>
      <w:r w:rsidR="009E5F45">
        <w:t xml:space="preserve">. </w:t>
      </w:r>
      <w:del w:id="280" w:author="Fuerth, Mirjam" w:date="2022-02-12T12:55:00Z">
        <w:r w:rsidR="009E5F45" w:rsidDel="00031DE4">
          <w:delText xml:space="preserve">However, </w:delText>
        </w:r>
        <w:r w:rsidR="00A16999" w:rsidDel="00031DE4">
          <w:delText xml:space="preserve">to avoid the risk of over-fitting the model to the input data, a higher number of neurons was ultimately chosen. </w:delText>
        </w:r>
      </w:del>
      <w:r w:rsidR="00A16999">
        <w:t>A high</w:t>
      </w:r>
      <w:del w:id="281" w:author="Fuerth, Mirjam" w:date="2022-02-12T12:55:00Z">
        <w:r w:rsidR="00A16999" w:rsidDel="00031DE4">
          <w:delText>er</w:delText>
        </w:r>
      </w:del>
      <w:r w:rsidR="00A16999">
        <w:t xml:space="preserve"> neuron count additionally increases the ability of the model to fit the input to the outputs due to having more linear combinations, but also requires a larger training time. </w:t>
      </w:r>
    </w:p>
    <w:p w14:paraId="434A3DA5" w14:textId="2C3469AA" w:rsidR="00BC7B5D" w:rsidDel="006C331D" w:rsidRDefault="00A16999" w:rsidP="00AA4A05">
      <w:pPr>
        <w:rPr>
          <w:del w:id="282" w:author="Fuerth, Mirjam" w:date="2022-02-12T16:59:00Z"/>
        </w:rPr>
      </w:pPr>
      <w:r>
        <w:t xml:space="preserve">The model chosen requires approximately </w:t>
      </w:r>
      <w:del w:id="283" w:author="Frizzell, James A" w:date="2022-02-17T18:23:00Z">
        <w:r w:rsidDel="00461044">
          <w:delText xml:space="preserve">3 </w:delText>
        </w:r>
      </w:del>
      <w:ins w:id="284" w:author="Frizzell, James A" w:date="2022-02-17T18:24:00Z">
        <w:r w:rsidR="00461044">
          <w:t>30</w:t>
        </w:r>
      </w:ins>
      <w:ins w:id="285" w:author="Frizzell, James A" w:date="2022-02-17T18:23:00Z">
        <w:r w:rsidR="00461044">
          <w:t xml:space="preserve"> </w:t>
        </w:r>
      </w:ins>
      <w:del w:id="286" w:author="Frizzell, James A" w:date="2022-02-17T18:23:00Z">
        <w:r w:rsidDel="00461044">
          <w:delText xml:space="preserve">minutes </w:delText>
        </w:r>
      </w:del>
      <w:ins w:id="287" w:author="Frizzell, James A" w:date="2022-02-17T18:23:00Z">
        <w:r w:rsidR="00461044">
          <w:t xml:space="preserve">seconds </w:t>
        </w:r>
      </w:ins>
      <w:r>
        <w:t xml:space="preserve">to train for </w:t>
      </w:r>
      <w:del w:id="288" w:author="Frizzell, James A" w:date="2022-02-17T18:23:00Z">
        <w:r w:rsidDel="00461044">
          <w:delText xml:space="preserve">1000 </w:delText>
        </w:r>
      </w:del>
      <w:ins w:id="289" w:author="Frizzell, James A" w:date="2022-02-17T18:23:00Z">
        <w:r w:rsidR="00461044">
          <w:t xml:space="preserve">250 </w:t>
        </w:r>
      </w:ins>
      <w:r>
        <w:t xml:space="preserve">epochs in Python 3.9, on a </w:t>
      </w:r>
      <w:del w:id="290" w:author="Frizzell, James A" w:date="2022-02-17T18:59:00Z">
        <w:r w:rsidDel="007A3EBD">
          <w:delText>6</w:delText>
        </w:r>
      </w:del>
      <w:ins w:id="291" w:author="Frizzell, James A" w:date="2022-02-17T18:59:00Z">
        <w:r w:rsidR="007A3EBD">
          <w:t>12</w:t>
        </w:r>
      </w:ins>
      <w:r>
        <w:t xml:space="preserve">-Core </w:t>
      </w:r>
      <w:del w:id="292" w:author="Frizzell, James A" w:date="2022-02-17T18:24:00Z">
        <w:r w:rsidDel="00461044">
          <w:delText>2.2</w:delText>
        </w:r>
      </w:del>
      <w:ins w:id="293" w:author="Frizzell, James A" w:date="2022-02-17T18:24:00Z">
        <w:r w:rsidR="00461044">
          <w:t>3.6</w:t>
        </w:r>
      </w:ins>
      <w:r>
        <w:t xml:space="preserve"> GHz system with </w:t>
      </w:r>
      <w:del w:id="294" w:author="Frizzell, James A" w:date="2022-02-17T18:23:00Z">
        <w:r w:rsidDel="00461044">
          <w:delText xml:space="preserve">16 </w:delText>
        </w:r>
      </w:del>
      <w:ins w:id="295" w:author="Frizzell, James A" w:date="2022-02-17T18:23:00Z">
        <w:r w:rsidR="00461044">
          <w:t xml:space="preserve">32 </w:t>
        </w:r>
      </w:ins>
      <w:r>
        <w:t>GB RAM.</w:t>
      </w:r>
    </w:p>
    <w:p w14:paraId="122BBC55" w14:textId="0764BAFE" w:rsidR="009E5F45" w:rsidRDefault="006C331D" w:rsidP="009E5F45">
      <w:pPr>
        <w:rPr>
          <w:ins w:id="296" w:author="Frizzell, James A" w:date="2022-02-19T10:43:00Z"/>
        </w:rPr>
      </w:pPr>
      <w:ins w:id="297" w:author="Fuerth, Mirjam" w:date="2022-02-12T16:59:00Z">
        <w:r>
          <w:t xml:space="preserve"> </w:t>
        </w:r>
      </w:ins>
      <w:r w:rsidR="009E5F45">
        <w:t xml:space="preserve">Training time can be adjusted to optimize the model. A shorter training time tends to avoid the risk of over-fitting, but if the training time is </w:t>
      </w:r>
      <w:commentRangeStart w:id="298"/>
      <w:commentRangeStart w:id="299"/>
      <w:r w:rsidR="009E5F45">
        <w:t xml:space="preserve">too short the model </w:t>
      </w:r>
      <w:commentRangeEnd w:id="298"/>
      <w:r w:rsidR="00FE677F">
        <w:rPr>
          <w:rStyle w:val="CommentReference"/>
        </w:rPr>
        <w:commentReference w:id="298"/>
      </w:r>
      <w:commentRangeEnd w:id="299"/>
      <w:r w:rsidR="00266D5E">
        <w:rPr>
          <w:rStyle w:val="CommentReference"/>
        </w:rPr>
        <w:commentReference w:id="299"/>
      </w:r>
      <w:r w:rsidR="009E5F45">
        <w:t>may not be fully fit at the end of the training. To determine whether the model has been properly fit, a visual inspection of the Loss-Epoch graph</w:t>
      </w:r>
      <w:r w:rsidR="009E5F45">
        <w:fldChar w:fldCharType="begin"/>
      </w:r>
      <w:r w:rsidR="009E5F45">
        <w:instrText xml:space="preserve"> REF _Ref91069513 \h </w:instrText>
      </w:r>
      <w:r w:rsidR="009E5F45">
        <w:fldChar w:fldCharType="end"/>
      </w:r>
      <w:del w:id="300" w:author="Fuerth, Mirjam" w:date="2022-02-15T08:15:00Z">
        <w:r w:rsidR="009E5F45" w:rsidDel="00640E6A">
          <w:delText>)</w:delText>
        </w:r>
      </w:del>
      <w:r w:rsidR="009E5F45">
        <w:t xml:space="preserve"> </w:t>
      </w:r>
      <w:r w:rsidR="00640E6A">
        <w:t xml:space="preserve">shown in </w:t>
      </w:r>
      <w:r w:rsidR="00640E6A">
        <w:fldChar w:fldCharType="begin"/>
      </w:r>
      <w:r w:rsidR="00640E6A">
        <w:instrText xml:space="preserve"> REF _Ref91069513 \h </w:instrText>
      </w:r>
      <w:r w:rsidR="00640E6A">
        <w:fldChar w:fldCharType="separate"/>
      </w:r>
      <w:r w:rsidR="00542D02" w:rsidRPr="00ED4284">
        <w:t xml:space="preserve">Figure </w:t>
      </w:r>
      <w:r w:rsidR="00542D02">
        <w:rPr>
          <w:noProof/>
        </w:rPr>
        <w:t>4</w:t>
      </w:r>
      <w:r w:rsidR="00640E6A">
        <w:fldChar w:fldCharType="end"/>
      </w:r>
      <w:r w:rsidR="00640E6A">
        <w:t xml:space="preserve"> </w:t>
      </w:r>
      <w:r w:rsidR="009E5F45">
        <w:t>was used. If the line is horizontal and mostly unchanging by the final epoch, the model is well-fit</w:t>
      </w:r>
      <w:r w:rsidR="00292DEE">
        <w:t xml:space="preserve"> (</w:t>
      </w:r>
      <w:proofErr w:type="spellStart"/>
      <w:r w:rsidR="00292DEE">
        <w:t>Tensorflow</w:t>
      </w:r>
      <w:proofErr w:type="spellEnd"/>
      <w:r w:rsidR="00292DEE">
        <w:t>, 2022-b)</w:t>
      </w:r>
      <w:r w:rsidR="009E5F45">
        <w:t>.</w:t>
      </w:r>
      <w:r w:rsidR="009E5F45" w:rsidRPr="002436B7">
        <w:t xml:space="preserve"> </w:t>
      </w:r>
      <w:r w:rsidR="009E5F45">
        <w:t xml:space="preserve">To check that the model is properly predicting the </w:t>
      </w:r>
      <w:r w:rsidR="009E5F45" w:rsidRPr="007C07ED">
        <w:rPr>
          <w:i/>
        </w:rPr>
        <w:t>A</w:t>
      </w:r>
      <w:r w:rsidR="009E5F45">
        <w:t xml:space="preserve">, </w:t>
      </w:r>
      <w:r w:rsidR="009E5F45" w:rsidRPr="007C07ED">
        <w:rPr>
          <w:i/>
        </w:rPr>
        <w:t>B</w:t>
      </w:r>
      <w:r w:rsidR="009E5F45">
        <w:t xml:space="preserve">, and </w:t>
      </w:r>
      <w:r w:rsidR="009E5F45" w:rsidRPr="007C07ED">
        <w:rPr>
          <w:i/>
        </w:rPr>
        <w:t>C</w:t>
      </w:r>
      <w:r w:rsidR="009E5F45">
        <w:t xml:space="preserve"> parameters, the true values can be plotted against the predicted values, as seen in </w:t>
      </w:r>
      <w:r w:rsidR="009E5F45">
        <w:fldChar w:fldCharType="begin"/>
      </w:r>
      <w:r w:rsidR="009E5F45">
        <w:instrText xml:space="preserve"> REF _Ref91069535 \h </w:instrText>
      </w:r>
      <w:r w:rsidR="009E5F45">
        <w:fldChar w:fldCharType="separate"/>
      </w:r>
      <w:r w:rsidR="00542D02" w:rsidRPr="00ED4284">
        <w:t xml:space="preserve">Figure </w:t>
      </w:r>
      <w:r w:rsidR="00542D02">
        <w:rPr>
          <w:noProof/>
        </w:rPr>
        <w:t>5</w:t>
      </w:r>
      <w:r w:rsidR="009E5F45">
        <w:fldChar w:fldCharType="end"/>
      </w:r>
      <w:r w:rsidR="009E5F45">
        <w:t>.</w:t>
      </w:r>
    </w:p>
    <w:p w14:paraId="3E664D0F" w14:textId="24FA1A4A" w:rsidR="00542D02" w:rsidRDefault="00542D02" w:rsidP="009E5F45">
      <w:ins w:id="301" w:author="Frizzell, James A" w:date="2022-02-19T10:43:00Z">
        <w:r>
          <w:t xml:space="preserve">The specific hyperparameters that were used </w:t>
        </w:r>
      </w:ins>
      <w:ins w:id="302" w:author="Frizzell, James A" w:date="2022-02-19T10:44:00Z">
        <w:r>
          <w:t xml:space="preserve">in the model are outlined in </w:t>
        </w:r>
        <w:r>
          <w:fldChar w:fldCharType="begin"/>
        </w:r>
        <w:r>
          <w:instrText xml:space="preserve"> REF _Ref96159889 \h </w:instrText>
        </w:r>
      </w:ins>
      <w:r>
        <w:fldChar w:fldCharType="separate"/>
      </w:r>
      <w:ins w:id="303" w:author="Frizzell, James A" w:date="2022-02-19T10:44:00Z">
        <w:r>
          <w:t xml:space="preserve">Table </w:t>
        </w:r>
        <w:r>
          <w:rPr>
            <w:noProof/>
          </w:rPr>
          <w:t>4</w:t>
        </w:r>
        <w:r>
          <w:fldChar w:fldCharType="end"/>
        </w:r>
        <w:r>
          <w:t xml:space="preserve">. Due to time constraints, an in-depth hyperparameter tuning </w:t>
        </w:r>
      </w:ins>
      <w:ins w:id="304" w:author="Frizzell, James A" w:date="2022-02-19T10:45:00Z">
        <w:r>
          <w:t>analysis was unable to be performed.</w:t>
        </w:r>
      </w:ins>
    </w:p>
    <w:p w14:paraId="32E4D71B" w14:textId="77777777" w:rsidR="009E5F45" w:rsidRDefault="009E5F45" w:rsidP="00AA4A05"/>
    <w:tbl>
      <w:tblPr>
        <w:tblW w:w="0" w:type="auto"/>
        <w:tblLook w:val="04A0" w:firstRow="1" w:lastRow="0" w:firstColumn="1" w:lastColumn="0" w:noHBand="0" w:noVBand="1"/>
      </w:tblPr>
      <w:tblGrid>
        <w:gridCol w:w="4643"/>
        <w:gridCol w:w="4717"/>
      </w:tblGrid>
      <w:tr w:rsidR="007A3EBD" w:rsidRPr="00ED4284" w14:paraId="006A5447" w14:textId="77777777" w:rsidTr="007A3EBD">
        <w:tc>
          <w:tcPr>
            <w:tcW w:w="4753" w:type="dxa"/>
            <w:shd w:val="clear" w:color="auto" w:fill="auto"/>
          </w:tcPr>
          <w:p w14:paraId="101CF290" w14:textId="014C9003" w:rsidR="000562AA" w:rsidRPr="00ED4284" w:rsidRDefault="00EC0A20" w:rsidP="00ED4284">
            <w:pPr>
              <w:keepNext/>
              <w:spacing w:after="0" w:line="240" w:lineRule="auto"/>
              <w:jc w:val="center"/>
            </w:pPr>
            <w:r>
              <w:rPr>
                <w:noProof/>
              </w:rPr>
              <w:lastRenderedPageBreak/>
              <w:drawing>
                <wp:inline distT="0" distB="0" distL="0" distR="0" wp14:anchorId="0DA4132F" wp14:editId="626CC19D">
                  <wp:extent cx="2913380" cy="253111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924A4A" w14:textId="537AD782" w:rsidR="000562AA" w:rsidRPr="00ED4284" w:rsidRDefault="000562AA" w:rsidP="00ED4284">
            <w:pPr>
              <w:pStyle w:val="Caption"/>
              <w:jc w:val="center"/>
            </w:pPr>
            <w:bookmarkStart w:id="305" w:name="_Ref95562544"/>
            <w:r w:rsidRPr="00ED4284">
              <w:t xml:space="preserve">Figure </w:t>
            </w:r>
            <w:r w:rsidR="002B4417">
              <w:fldChar w:fldCharType="begin"/>
            </w:r>
            <w:r w:rsidR="002B4417">
              <w:instrText xml:space="preserve"> SEQ Figure \* ARABIC </w:instrText>
            </w:r>
            <w:r w:rsidR="002B4417">
              <w:fldChar w:fldCharType="separate"/>
            </w:r>
            <w:r w:rsidR="00542D02">
              <w:rPr>
                <w:noProof/>
              </w:rPr>
              <w:t>2</w:t>
            </w:r>
            <w:r w:rsidR="002B4417">
              <w:rPr>
                <w:noProof/>
              </w:rPr>
              <w:fldChar w:fldCharType="end"/>
            </w:r>
            <w:bookmarkEnd w:id="305"/>
            <w:r w:rsidRPr="00ED4284">
              <w:t>: Results of Neural Network Architecture Parametric Study. Increasing the neuron count does not necessarily improve the model accuracy beyond about 10</w:t>
            </w:r>
            <w:r w:rsidR="002E5912" w:rsidRPr="00ED4284">
              <w:rPr>
                <w:vertAlign w:val="superscript"/>
              </w:rPr>
              <w:t>5</w:t>
            </w:r>
            <w:r w:rsidRPr="00ED4284">
              <w:t xml:space="preserve"> trainable parameters.</w:t>
            </w:r>
          </w:p>
        </w:tc>
        <w:tc>
          <w:tcPr>
            <w:tcW w:w="4823" w:type="dxa"/>
            <w:shd w:val="clear" w:color="auto" w:fill="auto"/>
          </w:tcPr>
          <w:p w14:paraId="2438D9C4" w14:textId="20204D01" w:rsidR="000562AA" w:rsidRPr="00ED4284" w:rsidRDefault="00EC0A20" w:rsidP="00ED4284">
            <w:pPr>
              <w:keepNext/>
              <w:spacing w:after="0" w:line="240" w:lineRule="auto"/>
              <w:jc w:val="center"/>
            </w:pPr>
            <w:r>
              <w:rPr>
                <w:noProof/>
              </w:rPr>
              <w:drawing>
                <wp:inline distT="0" distB="0" distL="0" distR="0" wp14:anchorId="4BBB0D5A" wp14:editId="57B399CE">
                  <wp:extent cx="2961640" cy="2531110"/>
                  <wp:effectExtent l="0" t="0" r="0" b="0"/>
                  <wp:docPr id="1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0708B9" w14:textId="1587CDDA" w:rsidR="000562AA" w:rsidRPr="00ED4284" w:rsidRDefault="007A3EBD" w:rsidP="007A3EBD">
            <w:pPr>
              <w:pStyle w:val="Caption"/>
              <w:jc w:val="center"/>
            </w:pPr>
            <w:bookmarkStart w:id="306" w:name="_Ref96159776"/>
            <w:bookmarkStart w:id="307" w:name="_Ref96159771"/>
            <w:r>
              <w:t xml:space="preserve">Figure </w:t>
            </w:r>
            <w:r w:rsidR="002B4417">
              <w:fldChar w:fldCharType="begin"/>
            </w:r>
            <w:r w:rsidR="002B4417">
              <w:instrText xml:space="preserve"> SEQ Figure \* ARABIC </w:instrText>
            </w:r>
            <w:r w:rsidR="002B4417">
              <w:fldChar w:fldCharType="separate"/>
            </w:r>
            <w:r w:rsidR="00542D02">
              <w:rPr>
                <w:noProof/>
              </w:rPr>
              <w:t>3</w:t>
            </w:r>
            <w:r w:rsidR="002B4417">
              <w:rPr>
                <w:noProof/>
              </w:rPr>
              <w:fldChar w:fldCharType="end"/>
            </w:r>
            <w:bookmarkEnd w:id="306"/>
            <w:r>
              <w:t xml:space="preserve">: </w:t>
            </w:r>
            <w:r w:rsidRPr="001A638F">
              <w:t>Results of Neural Network Architecture Parametric Study. The Akaike Information Criteria (AIC) is used to compare the relative goodness of fit between different models.</w:t>
            </w:r>
            <w:bookmarkEnd w:id="307"/>
          </w:p>
          <w:p w14:paraId="0CE676DA" w14:textId="77777777" w:rsidR="000562AA" w:rsidRPr="00ED4284" w:rsidRDefault="000562AA" w:rsidP="00ED4284">
            <w:pPr>
              <w:keepNext/>
              <w:spacing w:after="0" w:line="240" w:lineRule="auto"/>
              <w:jc w:val="center"/>
            </w:pPr>
          </w:p>
        </w:tc>
      </w:tr>
    </w:tbl>
    <w:p w14:paraId="0A2FDB6C" w14:textId="77777777" w:rsidR="00E37B00" w:rsidRDefault="00E37B00" w:rsidP="008C27DB">
      <w:pPr>
        <w:keepNext/>
        <w:jc w:val="center"/>
      </w:pPr>
    </w:p>
    <w:p w14:paraId="6901777B" w14:textId="0C16DCF5" w:rsidR="00E37B00" w:rsidRDefault="00E37B00" w:rsidP="00E37B00">
      <w:pPr>
        <w:pStyle w:val="Caption"/>
        <w:keepNext/>
        <w:jc w:val="center"/>
      </w:pPr>
      <w:bookmarkStart w:id="308" w:name="_Ref91069150"/>
      <w:r>
        <w:t xml:space="preserve">Table </w:t>
      </w:r>
      <w:fldSimple w:instr=" SEQ Table \* ARABIC ">
        <w:r w:rsidR="007206CE">
          <w:rPr>
            <w:noProof/>
          </w:rPr>
          <w:t>3</w:t>
        </w:r>
      </w:fldSimple>
      <w:bookmarkEnd w:id="308"/>
      <w:r>
        <w:t>: Selected Neural Network Architecture</w:t>
      </w:r>
      <w:r w:rsidR="00890A36">
        <w:t xml:space="preserve">. </w:t>
      </w:r>
      <w:del w:id="309" w:author="Frizzell, James A" w:date="2022-02-19T10:52:00Z">
        <w:r w:rsidR="00890A36" w:rsidDel="00BD42B9">
          <w:delText>Each layer is a matrix with the specified shape</w:delText>
        </w:r>
      </w:del>
      <w:ins w:id="310" w:author="Frizzell, James A" w:date="2022-02-19T10:52:00Z">
        <w:r w:rsidR="00BD42B9">
          <w:t>Each layer contains the specified number of neurons</w:t>
        </w:r>
      </w:ins>
      <w:r w:rsidR="00890A3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00"/>
        <w:gridCol w:w="1800"/>
        <w:gridCol w:w="1710"/>
        <w:gridCol w:w="2065"/>
      </w:tblGrid>
      <w:tr w:rsidR="002E5912" w:rsidRPr="00ED4284" w14:paraId="2D60F925" w14:textId="77777777" w:rsidTr="00ED4284">
        <w:tc>
          <w:tcPr>
            <w:tcW w:w="1975" w:type="dxa"/>
            <w:shd w:val="clear" w:color="auto" w:fill="auto"/>
          </w:tcPr>
          <w:p w14:paraId="78518654" w14:textId="7F808147" w:rsidR="002E5912" w:rsidRPr="00ED4284" w:rsidRDefault="002E5912" w:rsidP="00ED4284">
            <w:pPr>
              <w:spacing w:after="0" w:line="240" w:lineRule="auto"/>
            </w:pPr>
            <w:r w:rsidRPr="00ED4284">
              <w:t xml:space="preserve">Input Layer </w:t>
            </w:r>
          </w:p>
        </w:tc>
        <w:tc>
          <w:tcPr>
            <w:tcW w:w="1800" w:type="dxa"/>
            <w:shd w:val="clear" w:color="auto" w:fill="auto"/>
          </w:tcPr>
          <w:p w14:paraId="6A9B4889" w14:textId="7B6783F4" w:rsidR="002E5912" w:rsidRPr="00ED4284" w:rsidRDefault="002E5912" w:rsidP="00ED4284">
            <w:pPr>
              <w:spacing w:after="0" w:line="240" w:lineRule="auto"/>
            </w:pPr>
            <w:r w:rsidRPr="00ED4284">
              <w:t xml:space="preserve">Hidden Layer 1 </w:t>
            </w:r>
          </w:p>
        </w:tc>
        <w:tc>
          <w:tcPr>
            <w:tcW w:w="1800" w:type="dxa"/>
            <w:shd w:val="clear" w:color="auto" w:fill="auto"/>
          </w:tcPr>
          <w:p w14:paraId="623AB211" w14:textId="3B264026" w:rsidR="002E5912" w:rsidRPr="00ED4284" w:rsidRDefault="002E5912" w:rsidP="00ED4284">
            <w:pPr>
              <w:spacing w:after="0" w:line="240" w:lineRule="auto"/>
            </w:pPr>
            <w:r w:rsidRPr="00ED4284">
              <w:t xml:space="preserve">Hidden Layer 2 </w:t>
            </w:r>
          </w:p>
        </w:tc>
        <w:tc>
          <w:tcPr>
            <w:tcW w:w="1710" w:type="dxa"/>
            <w:shd w:val="clear" w:color="auto" w:fill="auto"/>
          </w:tcPr>
          <w:p w14:paraId="00CE3183" w14:textId="67A0D8B3" w:rsidR="002E5912" w:rsidRPr="00ED4284" w:rsidRDefault="002E5912" w:rsidP="00ED4284">
            <w:pPr>
              <w:spacing w:after="0" w:line="240" w:lineRule="auto"/>
            </w:pPr>
            <w:r w:rsidRPr="00ED4284">
              <w:t xml:space="preserve">Hidden Layer 3 </w:t>
            </w:r>
          </w:p>
        </w:tc>
        <w:tc>
          <w:tcPr>
            <w:tcW w:w="2065" w:type="dxa"/>
            <w:shd w:val="clear" w:color="auto" w:fill="auto"/>
          </w:tcPr>
          <w:p w14:paraId="014E2152" w14:textId="4B907A95" w:rsidR="002E5912" w:rsidRPr="00ED4284" w:rsidRDefault="002E5912" w:rsidP="00ED4284">
            <w:pPr>
              <w:spacing w:after="0" w:line="240" w:lineRule="auto"/>
            </w:pPr>
            <w:r w:rsidRPr="00ED4284">
              <w:t xml:space="preserve">Output Layer </w:t>
            </w:r>
          </w:p>
        </w:tc>
      </w:tr>
      <w:tr w:rsidR="002E5912" w:rsidRPr="00ED4284" w14:paraId="2020C6BC" w14:textId="77777777" w:rsidTr="00ED4284">
        <w:tc>
          <w:tcPr>
            <w:tcW w:w="1975" w:type="dxa"/>
            <w:shd w:val="clear" w:color="auto" w:fill="auto"/>
          </w:tcPr>
          <w:p w14:paraId="7C42C1D0" w14:textId="514EF2D2" w:rsidR="002E5912" w:rsidRPr="00ED4284" w:rsidRDefault="002E5912" w:rsidP="00ED4284">
            <w:pPr>
              <w:spacing w:after="0" w:line="240" w:lineRule="auto"/>
            </w:pPr>
            <w:r w:rsidRPr="00ED4284">
              <w:t>4</w:t>
            </w:r>
          </w:p>
        </w:tc>
        <w:tc>
          <w:tcPr>
            <w:tcW w:w="1800" w:type="dxa"/>
            <w:shd w:val="clear" w:color="auto" w:fill="auto"/>
          </w:tcPr>
          <w:p w14:paraId="2812310D" w14:textId="2986D842" w:rsidR="002E5912" w:rsidRPr="00ED4284" w:rsidRDefault="00C64B75" w:rsidP="00ED4284">
            <w:pPr>
              <w:spacing w:after="0" w:line="240" w:lineRule="auto"/>
            </w:pPr>
            <w:r>
              <w:t>128</w:t>
            </w:r>
          </w:p>
        </w:tc>
        <w:tc>
          <w:tcPr>
            <w:tcW w:w="1800" w:type="dxa"/>
            <w:shd w:val="clear" w:color="auto" w:fill="auto"/>
          </w:tcPr>
          <w:p w14:paraId="5CF091EB" w14:textId="6D6D0D81" w:rsidR="002E5912" w:rsidRPr="00ED4284" w:rsidRDefault="00C64B75" w:rsidP="00ED4284">
            <w:pPr>
              <w:spacing w:after="0" w:line="240" w:lineRule="auto"/>
            </w:pPr>
            <w:r>
              <w:t>256</w:t>
            </w:r>
          </w:p>
        </w:tc>
        <w:tc>
          <w:tcPr>
            <w:tcW w:w="1710" w:type="dxa"/>
            <w:shd w:val="clear" w:color="auto" w:fill="auto"/>
          </w:tcPr>
          <w:p w14:paraId="141AC82E" w14:textId="03289D90" w:rsidR="002E5912" w:rsidRPr="00ED4284" w:rsidRDefault="002E5912" w:rsidP="00ED4284">
            <w:pPr>
              <w:spacing w:after="0" w:line="240" w:lineRule="auto"/>
            </w:pPr>
            <w:r w:rsidRPr="00ED4284">
              <w:t>256</w:t>
            </w:r>
          </w:p>
        </w:tc>
        <w:tc>
          <w:tcPr>
            <w:tcW w:w="2065" w:type="dxa"/>
            <w:shd w:val="clear" w:color="auto" w:fill="auto"/>
          </w:tcPr>
          <w:p w14:paraId="627E3E16" w14:textId="077DB9E0" w:rsidR="002E5912" w:rsidRPr="00ED4284" w:rsidRDefault="002E5912" w:rsidP="00ED4284">
            <w:pPr>
              <w:spacing w:after="0" w:line="240" w:lineRule="auto"/>
            </w:pPr>
            <w:r w:rsidRPr="00ED4284">
              <w:t>18</w:t>
            </w:r>
          </w:p>
        </w:tc>
      </w:tr>
    </w:tbl>
    <w:p w14:paraId="2474CDA0" w14:textId="1C590000" w:rsidR="00F34410" w:rsidRDefault="00F34410" w:rsidP="00E37B00"/>
    <w:p w14:paraId="453C85A7" w14:textId="34C24DB4" w:rsidR="007206CE" w:rsidRDefault="007206CE">
      <w:pPr>
        <w:pStyle w:val="Caption"/>
        <w:keepNext/>
        <w:jc w:val="center"/>
        <w:pPrChange w:id="311" w:author="Frizzell, James A" w:date="2022-02-19T10:08:00Z">
          <w:pPr/>
        </w:pPrChange>
      </w:pPr>
      <w:bookmarkStart w:id="312" w:name="_Ref96159889"/>
      <w:r>
        <w:t xml:space="preserve">Table </w:t>
      </w:r>
      <w:r w:rsidR="002B4417">
        <w:fldChar w:fldCharType="begin"/>
      </w:r>
      <w:r w:rsidR="002B4417">
        <w:instrText xml:space="preserve"> SEQ Table \* ARABIC </w:instrText>
      </w:r>
      <w:r w:rsidR="002B4417">
        <w:fldChar w:fldCharType="separate"/>
      </w:r>
      <w:r>
        <w:rPr>
          <w:noProof/>
        </w:rPr>
        <w:t>4</w:t>
      </w:r>
      <w:r w:rsidR="002B4417">
        <w:rPr>
          <w:noProof/>
        </w:rPr>
        <w:fldChar w:fldCharType="end"/>
      </w:r>
      <w:bookmarkEnd w:id="312"/>
      <w:r>
        <w:t>: Hyperparameters of the Neural Network.</w:t>
      </w:r>
    </w:p>
    <w:tbl>
      <w:tblPr>
        <w:tblStyle w:val="TableGrid"/>
        <w:tblW w:w="0" w:type="auto"/>
        <w:tblLook w:val="04A0" w:firstRow="1" w:lastRow="0" w:firstColumn="1" w:lastColumn="0" w:noHBand="0" w:noVBand="1"/>
      </w:tblPr>
      <w:tblGrid>
        <w:gridCol w:w="4675"/>
        <w:gridCol w:w="4675"/>
      </w:tblGrid>
      <w:tr w:rsidR="007206CE" w14:paraId="4A70DFC8" w14:textId="77777777" w:rsidTr="007206CE">
        <w:tc>
          <w:tcPr>
            <w:tcW w:w="4675" w:type="dxa"/>
          </w:tcPr>
          <w:p w14:paraId="71C49645" w14:textId="1E7BB1D2" w:rsidR="007206CE" w:rsidRDefault="007206CE" w:rsidP="00E37B00">
            <w:r>
              <w:t>Model Optimizer</w:t>
            </w:r>
          </w:p>
        </w:tc>
        <w:tc>
          <w:tcPr>
            <w:tcW w:w="4675" w:type="dxa"/>
          </w:tcPr>
          <w:p w14:paraId="1DC5DB0A" w14:textId="2C5D1B2E" w:rsidR="007206CE" w:rsidRDefault="007206CE" w:rsidP="00E37B00">
            <w:r>
              <w:t>Adam</w:t>
            </w:r>
          </w:p>
        </w:tc>
      </w:tr>
      <w:tr w:rsidR="007206CE" w14:paraId="4926F671" w14:textId="77777777" w:rsidTr="007206CE">
        <w:tc>
          <w:tcPr>
            <w:tcW w:w="4675" w:type="dxa"/>
          </w:tcPr>
          <w:p w14:paraId="6745CAA1" w14:textId="58F3F819" w:rsidR="007206CE" w:rsidRDefault="007206CE" w:rsidP="00E37B00">
            <w:r>
              <w:t>Learning Rate</w:t>
            </w:r>
          </w:p>
        </w:tc>
        <w:tc>
          <w:tcPr>
            <w:tcW w:w="4675" w:type="dxa"/>
          </w:tcPr>
          <w:p w14:paraId="7B7B6D8F" w14:textId="3ADFFAD5" w:rsidR="007206CE" w:rsidRDefault="007206CE" w:rsidP="00E37B00">
            <w:r>
              <w:t>0.001</w:t>
            </w:r>
          </w:p>
        </w:tc>
      </w:tr>
      <w:tr w:rsidR="007206CE" w14:paraId="370EB9CA" w14:textId="77777777" w:rsidTr="007206CE">
        <w:tc>
          <w:tcPr>
            <w:tcW w:w="4675" w:type="dxa"/>
          </w:tcPr>
          <w:p w14:paraId="13B86FAF" w14:textId="09DFC99F" w:rsidR="007206CE" w:rsidRDefault="007206CE" w:rsidP="00E37B00">
            <w:r>
              <w:t>Activation</w:t>
            </w:r>
          </w:p>
        </w:tc>
        <w:tc>
          <w:tcPr>
            <w:tcW w:w="4675" w:type="dxa"/>
          </w:tcPr>
          <w:p w14:paraId="25A14632" w14:textId="5CAE9E76" w:rsidR="007206CE" w:rsidRDefault="007206CE" w:rsidP="00E37B00">
            <w:proofErr w:type="spellStart"/>
            <w:r>
              <w:t>ReLu</w:t>
            </w:r>
            <w:proofErr w:type="spellEnd"/>
          </w:p>
        </w:tc>
      </w:tr>
      <w:tr w:rsidR="007206CE" w14:paraId="2437A857" w14:textId="77777777" w:rsidTr="007206CE">
        <w:tc>
          <w:tcPr>
            <w:tcW w:w="4675" w:type="dxa"/>
          </w:tcPr>
          <w:p w14:paraId="77DD8B28" w14:textId="2427093A" w:rsidR="007206CE" w:rsidRDefault="007206CE" w:rsidP="00E37B00">
            <w:r>
              <w:t>Loss Type</w:t>
            </w:r>
          </w:p>
        </w:tc>
        <w:tc>
          <w:tcPr>
            <w:tcW w:w="4675" w:type="dxa"/>
          </w:tcPr>
          <w:p w14:paraId="09307CFD" w14:textId="7FB05E86" w:rsidR="007206CE" w:rsidRDefault="007206CE" w:rsidP="00E37B00">
            <w:r>
              <w:t>Mean Absolute Error</w:t>
            </w:r>
          </w:p>
        </w:tc>
      </w:tr>
      <w:tr w:rsidR="007206CE" w14:paraId="1B31FA4C" w14:textId="77777777" w:rsidTr="007206CE">
        <w:tc>
          <w:tcPr>
            <w:tcW w:w="4675" w:type="dxa"/>
          </w:tcPr>
          <w:p w14:paraId="76C931AD" w14:textId="3995D3C6" w:rsidR="007206CE" w:rsidRDefault="007206CE" w:rsidP="00E37B00">
            <w:r>
              <w:t>Layer Dropout</w:t>
            </w:r>
          </w:p>
        </w:tc>
        <w:tc>
          <w:tcPr>
            <w:tcW w:w="4675" w:type="dxa"/>
          </w:tcPr>
          <w:p w14:paraId="1F83B7E1" w14:textId="34A4BDA2" w:rsidR="007206CE" w:rsidRDefault="007206CE" w:rsidP="00E37B00">
            <w:r>
              <w:t>20% between each hidden layer</w:t>
            </w:r>
          </w:p>
        </w:tc>
      </w:tr>
      <w:tr w:rsidR="007206CE" w14:paraId="213AA905" w14:textId="77777777" w:rsidTr="007206CE">
        <w:tc>
          <w:tcPr>
            <w:tcW w:w="4675" w:type="dxa"/>
          </w:tcPr>
          <w:p w14:paraId="675BFAFE" w14:textId="450C4776" w:rsidR="007206CE" w:rsidRDefault="007206CE" w:rsidP="00E37B00">
            <w:r>
              <w:t>Normalization</w:t>
            </w:r>
          </w:p>
        </w:tc>
        <w:tc>
          <w:tcPr>
            <w:tcW w:w="4675" w:type="dxa"/>
          </w:tcPr>
          <w:p w14:paraId="4EB8C3C1" w14:textId="4F3096BE" w:rsidR="007206CE" w:rsidRDefault="007206CE" w:rsidP="00E37B00">
            <w:r>
              <w:t xml:space="preserve">1 </w:t>
            </w:r>
            <w:ins w:id="313" w:author="Frizzell, James A" w:date="2022-02-19T10:52:00Z">
              <w:r w:rsidR="00BD42B9">
                <w:t xml:space="preserve">Batch </w:t>
              </w:r>
            </w:ins>
            <w:del w:id="314" w:author="Frizzell, James A" w:date="2022-02-19T10:52:00Z">
              <w:r w:rsidDel="00BD42B9">
                <w:delText>n</w:delText>
              </w:r>
            </w:del>
            <w:ins w:id="315" w:author="Frizzell, James A" w:date="2022-02-19T10:52:00Z">
              <w:r w:rsidR="00BD42B9">
                <w:t>N</w:t>
              </w:r>
            </w:ins>
            <w:r>
              <w:t>ormalization layer before first hidden layer</w:t>
            </w:r>
          </w:p>
        </w:tc>
      </w:tr>
      <w:tr w:rsidR="007206CE" w14:paraId="2B2AADFF" w14:textId="77777777" w:rsidTr="007206CE">
        <w:tc>
          <w:tcPr>
            <w:tcW w:w="4675" w:type="dxa"/>
          </w:tcPr>
          <w:p w14:paraId="1F648016" w14:textId="4AD76BC5" w:rsidR="007206CE" w:rsidRDefault="007206CE" w:rsidP="00E37B00">
            <w:r>
              <w:t>Validation Split</w:t>
            </w:r>
          </w:p>
        </w:tc>
        <w:tc>
          <w:tcPr>
            <w:tcW w:w="4675" w:type="dxa"/>
          </w:tcPr>
          <w:p w14:paraId="6D929352" w14:textId="3857BB82" w:rsidR="007206CE" w:rsidRDefault="007206CE" w:rsidP="00E37B00">
            <w:r>
              <w:t>0.2</w:t>
            </w:r>
          </w:p>
        </w:tc>
      </w:tr>
      <w:tr w:rsidR="007206CE" w14:paraId="20740876" w14:textId="77777777" w:rsidTr="007206CE">
        <w:tc>
          <w:tcPr>
            <w:tcW w:w="4675" w:type="dxa"/>
          </w:tcPr>
          <w:p w14:paraId="58FDE98B" w14:textId="6C53D33E" w:rsidR="007206CE" w:rsidRDefault="007206CE" w:rsidP="00E37B00">
            <w:r>
              <w:t>Training Duration</w:t>
            </w:r>
          </w:p>
        </w:tc>
        <w:tc>
          <w:tcPr>
            <w:tcW w:w="4675" w:type="dxa"/>
          </w:tcPr>
          <w:p w14:paraId="1FF54C12" w14:textId="42E6EBD3" w:rsidR="007206CE" w:rsidRDefault="007206CE" w:rsidP="00E37B00">
            <w:r>
              <w:t>250 Epochs</w:t>
            </w:r>
          </w:p>
        </w:tc>
      </w:tr>
    </w:tbl>
    <w:p w14:paraId="1D61BF04" w14:textId="77777777" w:rsidR="007206CE" w:rsidRDefault="007206CE" w:rsidP="00E37B00"/>
    <w:p w14:paraId="300136DD" w14:textId="77777777" w:rsidR="00750FC2" w:rsidRDefault="00750FC2" w:rsidP="004F3D3B">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7"/>
        <w:gridCol w:w="4673"/>
      </w:tblGrid>
      <w:tr w:rsidR="00750FC2" w:rsidRPr="00ED4284" w14:paraId="5C208046" w14:textId="77777777" w:rsidTr="00ED4284">
        <w:tc>
          <w:tcPr>
            <w:tcW w:w="4675" w:type="dxa"/>
            <w:tcBorders>
              <w:top w:val="nil"/>
              <w:left w:val="nil"/>
              <w:bottom w:val="nil"/>
              <w:right w:val="nil"/>
            </w:tcBorders>
            <w:shd w:val="clear" w:color="auto" w:fill="auto"/>
          </w:tcPr>
          <w:p w14:paraId="39A2778E" w14:textId="54AB0F13" w:rsidR="00750FC2" w:rsidRPr="00ED4284" w:rsidRDefault="00EC0A20" w:rsidP="00ED4284">
            <w:pPr>
              <w:keepNext/>
              <w:spacing w:after="0" w:line="240" w:lineRule="auto"/>
            </w:pPr>
            <w:ins w:id="316" w:author="Frizzell, James A" w:date="2022-02-17T18:11:00Z">
              <w:r>
                <w:rPr>
                  <w:noProof/>
                </w:rPr>
                <w:drawing>
                  <wp:inline distT="0" distB="0" distL="0" distR="0" wp14:anchorId="5403AEC2" wp14:editId="4CE051B3">
                    <wp:extent cx="2943225"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2209800"/>
                            </a:xfrm>
                            <a:prstGeom prst="rect">
                              <a:avLst/>
                            </a:prstGeom>
                            <a:noFill/>
                            <a:ln>
                              <a:noFill/>
                            </a:ln>
                          </pic:spPr>
                        </pic:pic>
                      </a:graphicData>
                    </a:graphic>
                  </wp:inline>
                </w:drawing>
              </w:r>
            </w:ins>
          </w:p>
          <w:p w14:paraId="28D15010" w14:textId="4F4D6496" w:rsidR="00750FC2" w:rsidRPr="00ED4284" w:rsidRDefault="00750FC2" w:rsidP="00ED4284">
            <w:pPr>
              <w:pStyle w:val="Caption"/>
              <w:jc w:val="center"/>
            </w:pPr>
            <w:bookmarkStart w:id="317" w:name="_Ref91069513"/>
            <w:r w:rsidRPr="00ED4284">
              <w:t xml:space="preserve">Figure </w:t>
            </w:r>
            <w:fldSimple w:instr=" SEQ Figure \* ARABIC ">
              <w:r w:rsidR="00542D02">
                <w:rPr>
                  <w:noProof/>
                </w:rPr>
                <w:t>4</w:t>
              </w:r>
            </w:fldSimple>
            <w:bookmarkEnd w:id="317"/>
            <w:r w:rsidR="002436B7" w:rsidRPr="00ED4284">
              <w:t>: Model Loss During Training Progression</w:t>
            </w:r>
            <w:r w:rsidR="00610AF4" w:rsidRPr="00ED4284">
              <w:t xml:space="preserve">. </w:t>
            </w:r>
            <w:r w:rsidR="00637AAA" w:rsidRPr="00ED4284">
              <w:t xml:space="preserve">A slope of zero at the final epoch suggests that the model has been appropriately fit. </w:t>
            </w:r>
          </w:p>
        </w:tc>
        <w:tc>
          <w:tcPr>
            <w:tcW w:w="4675" w:type="dxa"/>
            <w:tcBorders>
              <w:top w:val="nil"/>
              <w:left w:val="nil"/>
              <w:bottom w:val="nil"/>
              <w:right w:val="nil"/>
            </w:tcBorders>
            <w:shd w:val="clear" w:color="auto" w:fill="auto"/>
          </w:tcPr>
          <w:p w14:paraId="00F9489D" w14:textId="3D545700" w:rsidR="00750FC2" w:rsidRPr="00ED4284" w:rsidRDefault="00EC0A20" w:rsidP="00ED4284">
            <w:pPr>
              <w:keepNext/>
              <w:spacing w:after="0" w:line="240" w:lineRule="auto"/>
            </w:pPr>
            <w:r>
              <w:rPr>
                <w:noProof/>
              </w:rPr>
              <w:drawing>
                <wp:inline distT="0" distB="0" distL="0" distR="0" wp14:anchorId="3142E9D7" wp14:editId="7CE376DF">
                  <wp:extent cx="2933700"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14:paraId="7663577E" w14:textId="1E3DAF7D" w:rsidR="00750FC2" w:rsidRPr="00ED4284" w:rsidRDefault="00750FC2" w:rsidP="00ED4284">
            <w:pPr>
              <w:pStyle w:val="Caption"/>
              <w:jc w:val="center"/>
            </w:pPr>
            <w:bookmarkStart w:id="318" w:name="_Ref91069535"/>
            <w:r w:rsidRPr="00ED4284">
              <w:t xml:space="preserve">Figure </w:t>
            </w:r>
            <w:fldSimple w:instr=" SEQ Figure \* ARABIC ">
              <w:r w:rsidR="00542D02">
                <w:rPr>
                  <w:noProof/>
                </w:rPr>
                <w:t>5</w:t>
              </w:r>
            </w:fldSimple>
            <w:bookmarkEnd w:id="318"/>
            <w:r w:rsidR="002436B7" w:rsidRPr="00ED4284">
              <w:t>: True Values</w:t>
            </w:r>
            <w:r w:rsidR="00B430EB" w:rsidRPr="00ED4284">
              <w:t xml:space="preserve"> (ANSYS AQWA)</w:t>
            </w:r>
            <w:r w:rsidR="002436B7" w:rsidRPr="00ED4284">
              <w:t xml:space="preserve"> Plotted Against Predicted Values</w:t>
            </w:r>
            <w:r w:rsidR="00B430EB" w:rsidRPr="00ED4284">
              <w:t xml:space="preserve"> (Present Model)</w:t>
            </w:r>
            <w:r w:rsidR="002436B7" w:rsidRPr="00ED4284">
              <w:t>, R</w:t>
            </w:r>
            <w:r w:rsidR="002436B7" w:rsidRPr="00ED4284">
              <w:rPr>
                <w:vertAlign w:val="superscript"/>
              </w:rPr>
              <w:t>2</w:t>
            </w:r>
            <w:r w:rsidR="002436B7" w:rsidRPr="00ED4284">
              <w:t xml:space="preserve"> = 0.</w:t>
            </w:r>
            <w:r w:rsidR="00031DE4" w:rsidRPr="00ED4284">
              <w:t>6</w:t>
            </w:r>
            <w:r w:rsidR="00C64B75">
              <w:t>68</w:t>
            </w:r>
            <w:r w:rsidR="00610AF4" w:rsidRPr="00ED4284">
              <w:t xml:space="preserve">. </w:t>
            </w:r>
            <w:ins w:id="319" w:author="Frizzell, James A" w:date="2022-02-19T09:23:00Z">
              <w:r w:rsidR="0075012B">
                <w:t xml:space="preserve">There is a large number of parameters that the model </w:t>
              </w:r>
            </w:ins>
            <w:proofErr w:type="gramStart"/>
            <w:ins w:id="320" w:author="Frizzell, James A" w:date="2022-02-19T09:24:00Z">
              <w:r w:rsidR="0075012B">
                <w:t>fail</w:t>
              </w:r>
              <w:proofErr w:type="gramEnd"/>
              <w:r w:rsidR="0075012B">
                <w:t xml:space="preserve"> to train to be zero, shown by the vertical line of dots on the left side of the plot.</w:t>
              </w:r>
            </w:ins>
          </w:p>
        </w:tc>
      </w:tr>
    </w:tbl>
    <w:p w14:paraId="65E5DA6A" w14:textId="77777777" w:rsidR="00E13864" w:rsidRDefault="00E13864" w:rsidP="00E13864">
      <w:pPr>
        <w:pStyle w:val="Heading1"/>
      </w:pPr>
      <w:r>
        <w:t>Results</w:t>
      </w:r>
    </w:p>
    <w:p w14:paraId="3DF8FE4F" w14:textId="4BCB500C" w:rsidR="00E13864" w:rsidRDefault="002436B7" w:rsidP="00E13864">
      <w:r>
        <w:t xml:space="preserve">With the model creation and training completed, it can be benchmarked against random datapoints. </w:t>
      </w:r>
      <w:r w:rsidR="000562AA">
        <w:fldChar w:fldCharType="begin"/>
      </w:r>
      <w:r w:rsidR="000562AA">
        <w:instrText xml:space="preserve"> REF _Ref91086064 \h </w:instrText>
      </w:r>
      <w:r w:rsidR="000562AA">
        <w:fldChar w:fldCharType="separate"/>
      </w:r>
      <w:ins w:id="321" w:author="Frizzell, James A" w:date="2022-02-17T19:11:00Z">
        <w:r w:rsidR="0071753B">
          <w:t xml:space="preserve">Figure </w:t>
        </w:r>
        <w:r w:rsidR="0071753B">
          <w:rPr>
            <w:noProof/>
          </w:rPr>
          <w:t>7</w:t>
        </w:r>
      </w:ins>
      <w:r w:rsidR="000562AA">
        <w:fldChar w:fldCharType="end"/>
      </w:r>
      <w:r w:rsidR="000562AA">
        <w:t xml:space="preserve"> </w:t>
      </w:r>
      <w:r>
        <w:t xml:space="preserve">shows the similarity between the predicted values and true values. </w:t>
      </w:r>
      <w:r w:rsidR="003F350B">
        <w:t>T</w:t>
      </w:r>
      <w:r>
        <w:t xml:space="preserve">wo metrics </w:t>
      </w:r>
      <w:r w:rsidR="003F350B">
        <w:t xml:space="preserve">were </w:t>
      </w:r>
      <w:r>
        <w:t>used to quantify performance</w:t>
      </w:r>
      <w:r w:rsidR="009D5C4B">
        <w:t xml:space="preserve">; </w:t>
      </w:r>
      <w:r>
        <w:t xml:space="preserve">Relative percent difference </w:t>
      </w:r>
      <w:r w:rsidR="000F2BA7">
        <w:t xml:space="preserve">(RPD) </w:t>
      </w:r>
      <w:r w:rsidR="00E10D46">
        <w:t xml:space="preserve">assigns a number between 0 and </w:t>
      </w:r>
      <w:del w:id="322" w:author="Fuerth, Mirjam" w:date="2022-02-12T13:15:00Z">
        <w:r w:rsidR="00E10D46" w:rsidDel="000E6D01">
          <w:delText xml:space="preserve">100 </w:delText>
        </w:r>
      </w:del>
      <w:ins w:id="323" w:author="Fuerth, Mirjam" w:date="2022-02-12T13:15:00Z">
        <w:r w:rsidR="000E6D01">
          <w:t xml:space="preserve">200 </w:t>
        </w:r>
      </w:ins>
      <w:r w:rsidR="00E10D46">
        <w:t>and explains the difference between the predicted curve and actual curve</w:t>
      </w:r>
      <w:ins w:id="324" w:author="Frizzell, James A" w:date="2022-02-19T09:41:00Z">
        <w:r w:rsidR="00B77F7B">
          <w:t xml:space="preserve">, as defined in Equation </w:t>
        </w:r>
      </w:ins>
      <w:ins w:id="325" w:author="Frizzell, James A" w:date="2022-02-19T09:42:00Z">
        <w:r w:rsidR="00B77F7B">
          <w:t>10</w:t>
        </w:r>
      </w:ins>
      <w:r w:rsidR="00E10D46">
        <w:t xml:space="preserve">. A simple error calculation cannot be used since the true value is often 0 and would result in a division by 0. </w:t>
      </w:r>
      <w:r w:rsidR="00B55487">
        <w:t xml:space="preserve">In the cases where the true value is 0, the RPD is often very high, so the analysis has been supplemented with </w:t>
      </w:r>
      <w:del w:id="326" w:author="Frizzell, James A" w:date="2022-02-17T18:20:00Z">
        <w:r w:rsidR="00B55487" w:rsidDel="00BF2A78">
          <w:delText>a raw error measurement</w:delText>
        </w:r>
      </w:del>
      <w:ins w:id="327" w:author="Frizzell, James A" w:date="2022-02-17T18:20:00Z">
        <w:r w:rsidR="00BF2A78">
          <w:t>the MAE</w:t>
        </w:r>
      </w:ins>
      <w:r w:rsidR="00B55487">
        <w:t>.</w:t>
      </w:r>
      <w:del w:id="328" w:author="Frizzell, James A" w:date="2022-02-17T18:20:00Z">
        <w:r w:rsidR="00B55487" w:rsidDel="00BF2A78">
          <w:delText xml:space="preserve"> This value shows the actual difference between the true and predicted value</w:delText>
        </w:r>
      </w:del>
      <w:r w:rsidR="00B55487">
        <w:t xml:space="preserve">. In </w:t>
      </w:r>
      <w:r w:rsidR="00B55487">
        <w:fldChar w:fldCharType="begin"/>
      </w:r>
      <w:r w:rsidR="00B55487">
        <w:instrText xml:space="preserve"> REF _Ref91086064 \h </w:instrText>
      </w:r>
      <w:r w:rsidR="00B55487">
        <w:fldChar w:fldCharType="separate"/>
      </w:r>
      <w:ins w:id="329" w:author="Frizzell, James A" w:date="2022-02-17T19:11:00Z">
        <w:r w:rsidR="0071753B">
          <w:t xml:space="preserve">Figure </w:t>
        </w:r>
        <w:r w:rsidR="0071753B">
          <w:rPr>
            <w:noProof/>
          </w:rPr>
          <w:t>7</w:t>
        </w:r>
      </w:ins>
      <w:r w:rsidR="00B55487">
        <w:fldChar w:fldCharType="end"/>
      </w:r>
      <w:r w:rsidR="00B55487">
        <w:t xml:space="preserve">, </w:t>
      </w:r>
      <w:ins w:id="330" w:author="Frizzell, James A" w:date="2022-02-17T18:21:00Z">
        <w:r w:rsidR="00BF2A78">
          <w:t>sway</w:t>
        </w:r>
      </w:ins>
      <w:ins w:id="331" w:author="Fuerth, Mirjam" w:date="2022-02-12T13:15:00Z">
        <w:r w:rsidR="006361CC">
          <w:t xml:space="preserve"> </w:t>
        </w:r>
      </w:ins>
      <w:r w:rsidR="00B55487">
        <w:t xml:space="preserve">has an RPD of </w:t>
      </w:r>
      <w:r w:rsidR="00BF2A78">
        <w:t>200.0</w:t>
      </w:r>
      <w:del w:id="332" w:author="Fuerth, Mirjam" w:date="2022-02-12T13:15:00Z">
        <w:r w:rsidR="00B55487" w:rsidDel="000E6D01">
          <w:delText>,</w:delText>
        </w:r>
      </w:del>
      <w:r w:rsidR="00B55487">
        <w:t xml:space="preserve"> but a </w:t>
      </w:r>
      <w:del w:id="333" w:author="Frizzell, James A" w:date="2022-02-17T18:24:00Z">
        <w:r w:rsidR="00B55487" w:rsidDel="00935403">
          <w:delText>raw error</w:delText>
        </w:r>
      </w:del>
      <w:ins w:id="334" w:author="Frizzell, James A" w:date="2022-02-17T18:24:00Z">
        <w:r w:rsidR="00935403">
          <w:t>MAE</w:t>
        </w:r>
      </w:ins>
      <w:r w:rsidR="00B55487">
        <w:t xml:space="preserve"> of 0.</w:t>
      </w:r>
      <w:r w:rsidR="000E6D01">
        <w:t>0</w:t>
      </w:r>
      <w:ins w:id="335" w:author="Frizzell, James A" w:date="2022-02-17T18:21:00Z">
        <w:r w:rsidR="00BF2A78">
          <w:t>29</w:t>
        </w:r>
      </w:ins>
      <w:ins w:id="336" w:author="Fuerth, Mirjam" w:date="2022-02-12T13:15:00Z">
        <w:r w:rsidR="000E6D01">
          <w:t xml:space="preserve"> </w:t>
        </w:r>
      </w:ins>
      <w:ins w:id="337" w:author="Fuerth, Mirjam" w:date="2022-02-12T13:16:00Z">
        <w:r w:rsidR="000E6D01">
          <w:t>m</w:t>
        </w:r>
      </w:ins>
      <w:r w:rsidR="00B55487">
        <w:t xml:space="preserve">/m response. So, even though the percent difference is large, the response is only incorrect by about </w:t>
      </w:r>
      <w:del w:id="338" w:author="Frizzell, James A" w:date="2022-02-17T18:21:00Z">
        <w:r w:rsidR="00B55487" w:rsidDel="00BF2A78">
          <w:delText xml:space="preserve">4 </w:delText>
        </w:r>
      </w:del>
      <w:ins w:id="339" w:author="Frizzell, James A" w:date="2022-02-17T18:21:00Z">
        <w:r w:rsidR="00BF2A78">
          <w:t xml:space="preserve">3 </w:t>
        </w:r>
      </w:ins>
      <w:r w:rsidR="00B55487">
        <w:t xml:space="preserve">centimeters </w:t>
      </w:r>
      <w:ins w:id="340" w:author="Fuerth, Mirjam" w:date="2022-02-12T13:16:00Z">
        <w:del w:id="341" w:author="Frizzell, James A" w:date="2022-02-17T18:21:00Z">
          <w:r w:rsidR="000E6D01" w:rsidDel="00BF2A78">
            <w:delText xml:space="preserve">millimeters </w:delText>
          </w:r>
        </w:del>
      </w:ins>
      <w:r w:rsidR="00B55487">
        <w:t>for every meter of wave height</w:t>
      </w:r>
      <w:r w:rsidR="00812268">
        <w:t xml:space="preserve"> – which is</w:t>
      </w:r>
      <w:ins w:id="342" w:author="Fuerth, Mirjam" w:date="2022-02-12T13:16:00Z">
        <w:r w:rsidR="000E6D01">
          <w:t xml:space="preserve"> </w:t>
        </w:r>
      </w:ins>
      <w:proofErr w:type="spellStart"/>
      <w:ins w:id="343" w:author="Frizzell, James A" w:date="2022-02-17T18:21:00Z">
        <w:r w:rsidR="00BF2A78">
          <w:t>a</w:t>
        </w:r>
      </w:ins>
      <w:del w:id="344" w:author="Fuerth, Mirjam" w:date="2022-02-12T13:16:00Z">
        <w:r w:rsidR="00812268" w:rsidDel="000E6D01">
          <w:delText xml:space="preserve"> still </w:delText>
        </w:r>
      </w:del>
      <w:r w:rsidR="00812268">
        <w:t>very</w:t>
      </w:r>
      <w:proofErr w:type="spellEnd"/>
      <w:r w:rsidR="00812268">
        <w:t xml:space="preserve"> accurate for a barge 15 meters in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5" w:author="Frizzell, James A" w:date="2022-02-19T10:04:00Z">
          <w:tblPr>
            <w:tblStyle w:val="TableGrid"/>
            <w:tblW w:w="0" w:type="auto"/>
            <w:tblLook w:val="04A0" w:firstRow="1" w:lastRow="0" w:firstColumn="1" w:lastColumn="0" w:noHBand="0" w:noVBand="1"/>
          </w:tblPr>
        </w:tblPrChange>
      </w:tblPr>
      <w:tblGrid>
        <w:gridCol w:w="8810"/>
        <w:gridCol w:w="550"/>
        <w:tblGridChange w:id="346">
          <w:tblGrid>
            <w:gridCol w:w="6356"/>
            <w:gridCol w:w="2994"/>
          </w:tblGrid>
        </w:tblGridChange>
      </w:tblGrid>
      <w:tr w:rsidR="00B77F7B" w14:paraId="44CA5CF2" w14:textId="77777777" w:rsidTr="007206CE">
        <w:tc>
          <w:tcPr>
            <w:tcW w:w="8815" w:type="dxa"/>
            <w:tcPrChange w:id="347" w:author="Frizzell, James A" w:date="2022-02-19T10:04:00Z">
              <w:tcPr>
                <w:tcW w:w="6498" w:type="dxa"/>
              </w:tcPr>
            </w:tcPrChange>
          </w:tcPr>
          <w:p w14:paraId="314CA2EC" w14:textId="3DBF0432" w:rsidR="007B721F" w:rsidRDefault="00B77F7B" w:rsidP="00E13864">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r>
                          <w:rPr>
                            <w:rFonts w:ascii="Cambria Math" w:hAnsi="Cambria Math"/>
                          </w:rPr>
                          <m:t>True-Predicted</m:t>
                        </m:r>
                      </m:e>
                    </m:d>
                  </m:num>
                  <m:den>
                    <m:r>
                      <w:rPr>
                        <w:rFonts w:ascii="Cambria Math" w:hAnsi="Cambria Math"/>
                      </w:rPr>
                      <m:t>(</m:t>
                    </m:r>
                    <m:f>
                      <m:fPr>
                        <m:ctrlPr>
                          <w:rPr>
                            <w:rFonts w:ascii="Cambria Math" w:hAnsi="Cambria Math"/>
                            <w:i/>
                          </w:rPr>
                        </m:ctrlPr>
                      </m:fPr>
                      <m:num>
                        <m:r>
                          <w:rPr>
                            <w:rFonts w:ascii="Cambria Math" w:hAnsi="Cambria Math"/>
                          </w:rPr>
                          <m:t>True+Predicted</m:t>
                        </m:r>
                      </m:num>
                      <m:den>
                        <m:r>
                          <w:rPr>
                            <w:rFonts w:ascii="Cambria Math" w:hAnsi="Cambria Math"/>
                          </w:rPr>
                          <m:t>2</m:t>
                        </m:r>
                      </m:den>
                    </m:f>
                    <m:r>
                      <w:rPr>
                        <w:rFonts w:ascii="Cambria Math" w:hAnsi="Cambria Math"/>
                      </w:rPr>
                      <m:t>)</m:t>
                    </m:r>
                  </m:den>
                </m:f>
                <m:r>
                  <w:rPr>
                    <w:rFonts w:ascii="Cambria Math" w:hAnsi="Cambria Math"/>
                  </w:rPr>
                  <m:t>*100%</m:t>
                </m:r>
              </m:oMath>
            </m:oMathPara>
          </w:p>
        </w:tc>
        <w:tc>
          <w:tcPr>
            <w:tcW w:w="535" w:type="dxa"/>
            <w:tcPrChange w:id="348" w:author="Frizzell, James A" w:date="2022-02-19T10:04:00Z">
              <w:tcPr>
                <w:tcW w:w="3078" w:type="dxa"/>
              </w:tcPr>
            </w:tcPrChange>
          </w:tcPr>
          <w:p w14:paraId="6412FA0B" w14:textId="7B46CFB8" w:rsidR="007B721F" w:rsidRDefault="00B77F7B" w:rsidP="00E13864">
            <w:r>
              <w:t>(10)</w:t>
            </w:r>
          </w:p>
        </w:tc>
      </w:tr>
    </w:tbl>
    <w:p w14:paraId="6DCF6EED" w14:textId="77777777" w:rsidR="007B721F" w:rsidRDefault="007B721F" w:rsidP="00E13864"/>
    <w:p w14:paraId="1440E276" w14:textId="0DDED1A1" w:rsidR="00B47295" w:rsidRDefault="00EC0A20" w:rsidP="00B55487">
      <w:pPr>
        <w:keepNext/>
        <w:jc w:val="center"/>
      </w:pPr>
      <w:ins w:id="349" w:author="Frizzell, James A" w:date="2022-02-17T18:20:00Z">
        <w:r>
          <w:rPr>
            <w:noProof/>
          </w:rPr>
          <w:lastRenderedPageBreak/>
          <w:drawing>
            <wp:inline distT="0" distB="0" distL="0" distR="0" wp14:anchorId="7D87F329" wp14:editId="5FD51DA3">
              <wp:extent cx="5943600" cy="2990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ins>
    </w:p>
    <w:p w14:paraId="183C8077" w14:textId="351C9F19" w:rsidR="00E10D46" w:rsidRPr="00E13864" w:rsidRDefault="00B47295" w:rsidP="00B47295">
      <w:pPr>
        <w:pStyle w:val="Caption"/>
        <w:jc w:val="center"/>
      </w:pPr>
      <w:bookmarkStart w:id="350" w:name="_Ref91086064"/>
      <w:r>
        <w:t xml:space="preserve">Figure </w:t>
      </w:r>
      <w:fldSimple w:instr=" SEQ Figure \* ARABIC ">
        <w:r w:rsidR="00542D02">
          <w:rPr>
            <w:noProof/>
          </w:rPr>
          <w:t>6</w:t>
        </w:r>
      </w:fldSimple>
      <w:bookmarkEnd w:id="350"/>
      <w:r>
        <w:t>: Predicted RAO Values</w:t>
      </w:r>
      <w:ins w:id="351" w:author="Frizzell, James A" w:date="2022-02-19T09:25:00Z">
        <w:r w:rsidR="0075012B">
          <w:t xml:space="preserve">. Surge, </w:t>
        </w:r>
      </w:ins>
      <w:ins w:id="352" w:author="Frizzell, James A" w:date="2022-02-19T09:26:00Z">
        <w:r w:rsidR="0075012B">
          <w:t>sway,</w:t>
        </w:r>
      </w:ins>
      <w:ins w:id="353" w:author="Frizzell, James A" w:date="2022-02-19T09:25:00Z">
        <w:r w:rsidR="0075012B">
          <w:t xml:space="preserve"> and pitch look almost indistinguishable, while the other three degrees of freedom stray from the true values. This is because the true value for these degrees of freedom should be zero</w:t>
        </w:r>
      </w:ins>
      <w:ins w:id="354" w:author="Frizzell, James A" w:date="2022-02-19T09:26:00Z">
        <w:r w:rsidR="0075012B">
          <w:t>. Note the scaling on the y-axis is inflated for these degrees of freedom to better show this phenomenon</w:t>
        </w:r>
      </w:ins>
    </w:p>
    <w:p w14:paraId="64192687" w14:textId="77777777" w:rsidR="00376349" w:rsidRPr="00ED4284" w:rsidRDefault="00376349" w:rsidP="00376349">
      <w:pPr>
        <w:pStyle w:val="Heading2"/>
        <w:jc w:val="left"/>
        <w:rPr>
          <w:rFonts w:ascii="Times New Roman" w:hAnsi="Times New Roman"/>
          <w:b/>
          <w:bCs/>
          <w:color w:val="1F3864"/>
          <w:sz w:val="24"/>
          <w:szCs w:val="24"/>
        </w:rPr>
      </w:pPr>
      <w:r w:rsidRPr="00ED4284">
        <w:rPr>
          <w:rFonts w:ascii="Times New Roman" w:hAnsi="Times New Roman"/>
          <w:b/>
          <w:bCs/>
          <w:color w:val="1F3864"/>
          <w:sz w:val="24"/>
          <w:szCs w:val="24"/>
        </w:rPr>
        <w:t>Error Analysis</w:t>
      </w:r>
    </w:p>
    <w:p w14:paraId="33E7E5F5" w14:textId="597FAB0B" w:rsidR="00376349" w:rsidRDefault="00376349" w:rsidP="00376349">
      <w:pPr>
        <w:spacing w:before="240"/>
      </w:pPr>
      <w:r>
        <w:t xml:space="preserve">The robustness of this model is highly important, as the goal of this project was to predict RAOs for any sized vessel. To check this, 120 barge sizes were randomly sampled from the model predictions and compared to the true RAO values. The RPD and </w:t>
      </w:r>
      <w:del w:id="355" w:author="Frizzell, James A" w:date="2022-02-17T18:24:00Z">
        <w:r w:rsidDel="00935403">
          <w:delText>raw error</w:delText>
        </w:r>
      </w:del>
      <w:ins w:id="356" w:author="Frizzell, James A" w:date="2022-02-17T18:24:00Z">
        <w:r w:rsidR="00935403">
          <w:t>MAE</w:t>
        </w:r>
      </w:ins>
      <w:r>
        <w:t xml:space="preserve"> for each datapoint was compared to study the effects of barge size, wave heading, and degree of freedom on the </w:t>
      </w:r>
      <w:r w:rsidR="004E150D">
        <w:t>accuracy of the model.</w:t>
      </w:r>
    </w:p>
    <w:p w14:paraId="626DA478" w14:textId="5A6F5FA2" w:rsidR="00C533D9" w:rsidRDefault="00C533D9" w:rsidP="00376349">
      <w:pPr>
        <w:spacing w:before="240"/>
      </w:pPr>
      <w:r>
        <w:fldChar w:fldCharType="begin"/>
      </w:r>
      <w:r>
        <w:instrText xml:space="preserve"> REF _Ref93309685 \h </w:instrText>
      </w:r>
      <w:r>
        <w:fldChar w:fldCharType="separate"/>
      </w:r>
      <w:r w:rsidR="00542D02">
        <w:t xml:space="preserve">Figure </w:t>
      </w:r>
      <w:r w:rsidR="00542D02">
        <w:rPr>
          <w:noProof/>
        </w:rPr>
        <w:t>7</w:t>
      </w:r>
      <w:r>
        <w:fldChar w:fldCharType="end"/>
      </w:r>
      <w:r>
        <w:t xml:space="preserve"> shows the effect of vessel size on the model’s prediction accuracy. The average RPD error was </w:t>
      </w:r>
      <w:r w:rsidR="00F84BDC">
        <w:t xml:space="preserve">calculated by averaging the RPD error at each evaluated wave frequency for each degree of freedom of the randomly sampled barges. </w:t>
      </w:r>
      <w:ins w:id="357" w:author="Frizzell, James A" w:date="2022-02-19T09:30:00Z">
        <w:r w:rsidR="00F1197F">
          <w:t>Admittedly, this tends to smooth over abnormalities, but after seeing that the two variable have li</w:t>
        </w:r>
      </w:ins>
      <w:ins w:id="358" w:author="Frizzell, James A" w:date="2022-02-19T09:31:00Z">
        <w:r w:rsidR="00F1197F">
          <w:t>ttle correlation, it is assumed that there were few anomalies in the data.</w:t>
        </w:r>
      </w:ins>
      <w:del w:id="359" w:author="Frizzell, James A" w:date="2022-02-19T09:31:00Z">
        <w:r w:rsidR="00F84BDC" w:rsidDel="00F1197F">
          <w:delText>As the plot displays, there is no clear trend between these two variables</w:delText>
        </w:r>
      </w:del>
      <w:r w:rsidR="00F84BDC">
        <w:t xml:space="preserve">. To assist in the visualization, the weave heading was differentiated by marker type and color. By considering the wave direction as well, a weak trend suggests that the 45- and </w:t>
      </w:r>
      <w:del w:id="360" w:author="Frizzell, James A" w:date="2022-02-19T09:34:00Z">
        <w:r w:rsidR="00F84BDC" w:rsidDel="00F1197F">
          <w:delText>90</w:delText>
        </w:r>
      </w:del>
      <w:ins w:id="361" w:author="Frizzell, James A" w:date="2022-02-19T09:34:00Z">
        <w:r w:rsidR="00F1197F">
          <w:t>135</w:t>
        </w:r>
      </w:ins>
      <w:r w:rsidR="00F84BDC">
        <w:t>-degree waves tended to produce higher results</w:t>
      </w:r>
      <w:ins w:id="362" w:author="Frizzell, James A" w:date="2022-02-19T09:34:00Z">
        <w:r w:rsidR="00F1197F">
          <w:t xml:space="preserve"> with lower </w:t>
        </w:r>
      </w:ins>
      <w:ins w:id="363" w:author="Frizzell, James A" w:date="2022-02-19T09:35:00Z">
        <w:r w:rsidR="00F1197F">
          <w:t>RPD</w:t>
        </w:r>
      </w:ins>
      <w:r w:rsidR="00F84BDC">
        <w:t>. It is important to note that the error distribution for very small barges i</w:t>
      </w:r>
      <w:r w:rsidR="002B1E1B">
        <w:t>s more extreme than for larger barges. This promotes the idea that the model will give consistent predictions for larger vessels, although there may be some inaccuracy.</w:t>
      </w:r>
      <w:ins w:id="364" w:author="Frizzell, James A" w:date="2022-02-19T09:32:00Z">
        <w:r w:rsidR="00F1197F">
          <w:t xml:space="preserve"> Note that this does</w:t>
        </w:r>
      </w:ins>
      <w:ins w:id="365" w:author="Frizzell, James A" w:date="2022-02-19T09:35:00Z">
        <w:r w:rsidR="00F1197F">
          <w:t xml:space="preserve"> not </w:t>
        </w:r>
      </w:ins>
      <w:ins w:id="366" w:author="Frizzell, James A" w:date="2022-02-19T09:32:00Z">
        <w:r w:rsidR="00F1197F">
          <w:t>mean the mode</w:t>
        </w:r>
      </w:ins>
      <w:ins w:id="367" w:author="Frizzell, James A" w:date="2022-02-19T09:33:00Z">
        <w:r w:rsidR="00F1197F">
          <w:t xml:space="preserve">l will be more accurate for larger barges, but rather that the expected error in the prediction is more uniform. This means that a user can assign error tolerances to </w:t>
        </w:r>
      </w:ins>
      <w:ins w:id="368" w:author="Frizzell, James A" w:date="2022-02-19T09:34:00Z">
        <w:r w:rsidR="00F1197F">
          <w:t>an output based on the wave heading input, seeing as certain headings have lower errors.</w:t>
        </w:r>
      </w:ins>
    </w:p>
    <w:p w14:paraId="234B7FD7" w14:textId="3E525B59" w:rsidR="00C533D9" w:rsidRDefault="00C533D9" w:rsidP="00376349">
      <w:pPr>
        <w:spacing w:before="240"/>
      </w:pPr>
      <w:r>
        <w:fldChar w:fldCharType="begin"/>
      </w:r>
      <w:r>
        <w:instrText xml:space="preserve"> REF _Ref93309712 \h </w:instrText>
      </w:r>
      <w:r>
        <w:fldChar w:fldCharType="separate"/>
      </w:r>
      <w:r w:rsidR="00542D02">
        <w:t xml:space="preserve">Figure </w:t>
      </w:r>
      <w:r w:rsidR="00542D02">
        <w:rPr>
          <w:noProof/>
        </w:rPr>
        <w:t>8</w:t>
      </w:r>
      <w:r>
        <w:fldChar w:fldCharType="end"/>
      </w:r>
      <w:r>
        <w:t xml:space="preserve"> </w:t>
      </w:r>
      <w:r w:rsidR="002B1E1B">
        <w:t xml:space="preserve">plots the statistical distribution of the RPD Error by wave direction, broken down into each degree of freedom. </w:t>
      </w:r>
      <w:r w:rsidR="00076370">
        <w:t xml:space="preserve">As shown by the box plots, for the 0-, 90-, and 180- degree wave headings, the model had trouble producing accurate parameters for 3 degrees of freedom. These three </w:t>
      </w:r>
      <w:del w:id="369" w:author="Frizzell, James A" w:date="2022-02-19T09:36:00Z">
        <w:r w:rsidR="00076370" w:rsidDel="007B721F">
          <w:delText xml:space="preserve">are not random, but rather </w:delText>
        </w:r>
      </w:del>
      <w:r w:rsidR="00076370">
        <w:t xml:space="preserve">correspond with the 3 directions in which the actual vessel response should be 0. Because of the way the RPD is calculated, the </w:t>
      </w:r>
      <w:ins w:id="370" w:author="Frizzell, James A" w:date="2022-02-19T09:42:00Z">
        <w:r w:rsidR="00D03B61">
          <w:t>near-</w:t>
        </w:r>
      </w:ins>
      <w:r w:rsidR="00076370">
        <w:t xml:space="preserve">0 in the denominator causes the RPD calculation to become large if the predicted value is not exactly 0 as well. </w:t>
      </w:r>
      <w:r>
        <w:fldChar w:fldCharType="begin"/>
      </w:r>
      <w:r>
        <w:instrText xml:space="preserve"> REF _Ref93309739 \h </w:instrText>
      </w:r>
      <w:r>
        <w:fldChar w:fldCharType="separate"/>
      </w:r>
      <w:r w:rsidR="00542D02" w:rsidRPr="00ED4284">
        <w:t xml:space="preserve">Figure </w:t>
      </w:r>
      <w:r w:rsidR="00542D02">
        <w:rPr>
          <w:noProof/>
        </w:rPr>
        <w:t>9</w:t>
      </w:r>
      <w:r>
        <w:fldChar w:fldCharType="end"/>
      </w:r>
      <w:r w:rsidR="002B1E1B">
        <w:t xml:space="preserve"> and</w:t>
      </w:r>
      <w:r>
        <w:t xml:space="preserve"> </w:t>
      </w:r>
      <w:r>
        <w:fldChar w:fldCharType="begin"/>
      </w:r>
      <w:r>
        <w:instrText xml:space="preserve"> REF _Ref93309757 \h </w:instrText>
      </w:r>
      <w:r>
        <w:fldChar w:fldCharType="separate"/>
      </w:r>
      <w:r w:rsidR="00542D02" w:rsidRPr="00ED4284">
        <w:t xml:space="preserve">Figure </w:t>
      </w:r>
      <w:r w:rsidR="00542D02">
        <w:rPr>
          <w:noProof/>
        </w:rPr>
        <w:t>10</w:t>
      </w:r>
      <w:r>
        <w:fldChar w:fldCharType="end"/>
      </w:r>
      <w:r>
        <w:t xml:space="preserve"> </w:t>
      </w:r>
      <w:r w:rsidR="002B1E1B">
        <w:t xml:space="preserve">expand on this with the </w:t>
      </w:r>
      <w:del w:id="371" w:author="Frizzell, James A" w:date="2022-02-17T18:24:00Z">
        <w:r w:rsidR="002B1E1B" w:rsidDel="00935403">
          <w:delText>Raw Error</w:delText>
        </w:r>
      </w:del>
      <w:ins w:id="372" w:author="Frizzell, James A" w:date="2022-02-17T18:24:00Z">
        <w:r w:rsidR="00935403">
          <w:t>MAE</w:t>
        </w:r>
      </w:ins>
      <w:r w:rsidR="002B1E1B">
        <w:t xml:space="preserve"> distributions</w:t>
      </w:r>
      <w:r w:rsidR="00076370">
        <w:t xml:space="preserve"> for the linear and rotational degrees of freedom and show that although the RPD Error may be high, the actual difference between the true and predicted values are </w:t>
      </w:r>
      <w:del w:id="373" w:author="Frizzell, James A" w:date="2022-02-17T19:09:00Z">
        <w:r w:rsidR="00076370" w:rsidDel="0071753B">
          <w:delText>negligible</w:delText>
        </w:r>
      </w:del>
      <w:proofErr w:type="gramStart"/>
      <w:ins w:id="374" w:author="Frizzell, James A" w:date="2022-02-17T19:09:00Z">
        <w:r w:rsidR="0071753B">
          <w:t xml:space="preserve">small </w:t>
        </w:r>
      </w:ins>
      <w:r w:rsidR="00076370">
        <w:t>.</w:t>
      </w:r>
      <w:proofErr w:type="gramEnd"/>
    </w:p>
    <w:p w14:paraId="22741254" w14:textId="2F0AF77D" w:rsidR="00C533D9" w:rsidRDefault="00C533D9" w:rsidP="00376349">
      <w:pPr>
        <w:spacing w:before="240"/>
      </w:pPr>
      <w:r>
        <w:lastRenderedPageBreak/>
        <w:fldChar w:fldCharType="begin"/>
      </w:r>
      <w:r>
        <w:instrText xml:space="preserve"> REF _Ref93309788 \h </w:instrText>
      </w:r>
      <w:r>
        <w:fldChar w:fldCharType="separate"/>
      </w:r>
      <w:r w:rsidR="00BD42B9">
        <w:t xml:space="preserve">Figure </w:t>
      </w:r>
      <w:r w:rsidR="00BD42B9">
        <w:rPr>
          <w:noProof/>
        </w:rPr>
        <w:t>11</w:t>
      </w:r>
      <w:r>
        <w:fldChar w:fldCharType="end"/>
      </w:r>
      <w:r w:rsidR="00352694">
        <w:t xml:space="preserve">, </w:t>
      </w:r>
      <w:r w:rsidR="007A3EBD">
        <w:fldChar w:fldCharType="begin"/>
      </w:r>
      <w:r w:rsidR="007A3EBD">
        <w:instrText xml:space="preserve"> REF _Ref96016704 \h </w:instrText>
      </w:r>
      <w:r w:rsidR="007A3EBD">
        <w:fldChar w:fldCharType="separate"/>
      </w:r>
      <w:r w:rsidR="00542D02" w:rsidRPr="00ED4284">
        <w:t xml:space="preserve">Figure </w:t>
      </w:r>
      <w:r w:rsidR="00542D02">
        <w:rPr>
          <w:noProof/>
        </w:rPr>
        <w:t>12</w:t>
      </w:r>
      <w:r w:rsidR="007A3EBD">
        <w:fldChar w:fldCharType="end"/>
      </w:r>
      <w:r w:rsidR="00352694">
        <w:t xml:space="preserve">, and </w:t>
      </w:r>
      <w:r w:rsidR="0071753B">
        <w:fldChar w:fldCharType="begin"/>
      </w:r>
      <w:r w:rsidR="0071753B">
        <w:instrText xml:space="preserve"> REF _Ref96017243 \h </w:instrText>
      </w:r>
      <w:r w:rsidR="0071753B">
        <w:fldChar w:fldCharType="separate"/>
      </w:r>
      <w:r w:rsidR="00542D02" w:rsidRPr="00ED4284">
        <w:t xml:space="preserve">Figure </w:t>
      </w:r>
      <w:r w:rsidR="00542D02">
        <w:rPr>
          <w:noProof/>
        </w:rPr>
        <w:t>13</w:t>
      </w:r>
      <w:r w:rsidR="0071753B">
        <w:fldChar w:fldCharType="end"/>
      </w:r>
      <w:r w:rsidR="0071753B">
        <w:t xml:space="preserve"> </w:t>
      </w:r>
      <w:r w:rsidR="00352694">
        <w:t xml:space="preserve">all show the distribution of error for each degree of freedom. </w:t>
      </w:r>
      <w:r w:rsidR="00352694">
        <w:fldChar w:fldCharType="begin"/>
      </w:r>
      <w:r w:rsidR="00352694">
        <w:instrText xml:space="preserve"> REF _Ref93309788 \h </w:instrText>
      </w:r>
      <w:r w:rsidR="00352694">
        <w:fldChar w:fldCharType="separate"/>
      </w:r>
      <w:r w:rsidR="0071753B">
        <w:t xml:space="preserve">Figure </w:t>
      </w:r>
      <w:r w:rsidR="0071753B">
        <w:rPr>
          <w:noProof/>
        </w:rPr>
        <w:t>12</w:t>
      </w:r>
      <w:r w:rsidR="00352694">
        <w:fldChar w:fldCharType="end"/>
      </w:r>
      <w:r w:rsidR="00352694">
        <w:t xml:space="preserve"> shows that the RPD error for sway, roll, and yaw had the highest relative error. This likely stems from the above-mentioned division issue that arises in the calculation of the RPD</w:t>
      </w:r>
      <w:r w:rsidR="003E320E">
        <w:t xml:space="preserve">. </w:t>
      </w:r>
      <w:r w:rsidR="0071753B">
        <w:fldChar w:fldCharType="begin"/>
      </w:r>
      <w:r w:rsidR="0071753B">
        <w:instrText xml:space="preserve"> REF _Ref96016704 \h </w:instrText>
      </w:r>
      <w:r w:rsidR="0071753B">
        <w:fldChar w:fldCharType="separate"/>
      </w:r>
      <w:r w:rsidR="00542D02" w:rsidRPr="00ED4284">
        <w:t xml:space="preserve">Figure </w:t>
      </w:r>
      <w:r w:rsidR="00542D02">
        <w:rPr>
          <w:noProof/>
        </w:rPr>
        <w:t>12</w:t>
      </w:r>
      <w:r w:rsidR="0071753B">
        <w:fldChar w:fldCharType="end"/>
      </w:r>
      <w:r w:rsidR="004B46D3">
        <w:fldChar w:fldCharType="begin"/>
      </w:r>
      <w:r w:rsidR="004B46D3">
        <w:instrText xml:space="preserve"> REF _Ref93677836 \h </w:instrText>
      </w:r>
      <w:r w:rsidR="002B4417">
        <w:fldChar w:fldCharType="separate"/>
      </w:r>
      <w:r w:rsidR="004B46D3">
        <w:fldChar w:fldCharType="end"/>
      </w:r>
      <w:r w:rsidR="003E320E">
        <w:t xml:space="preserve"> and </w:t>
      </w:r>
      <w:r w:rsidR="0071753B">
        <w:fldChar w:fldCharType="begin"/>
      </w:r>
      <w:r w:rsidR="0071753B">
        <w:instrText xml:space="preserve"> REF _Ref96017243 \h </w:instrText>
      </w:r>
      <w:r w:rsidR="0071753B">
        <w:fldChar w:fldCharType="separate"/>
      </w:r>
      <w:r w:rsidR="00542D02" w:rsidRPr="00ED4284">
        <w:t xml:space="preserve">Figure </w:t>
      </w:r>
      <w:r w:rsidR="00542D02">
        <w:rPr>
          <w:noProof/>
        </w:rPr>
        <w:t>13</w:t>
      </w:r>
      <w:r w:rsidR="0071753B">
        <w:fldChar w:fldCharType="end"/>
      </w:r>
      <w:del w:id="375" w:author="Fuerth, Mirjam" w:date="2022-02-12T13:11:00Z">
        <w:r w:rsidR="003E320E" w:rsidDel="00241562">
          <w:delText>offer an explanation of</w:delText>
        </w:r>
      </w:del>
      <w:ins w:id="376" w:author="Fuerth, Mirjam" w:date="2022-02-12T13:11:00Z">
        <w:r w:rsidR="00241562">
          <w:t>explain</w:t>
        </w:r>
      </w:ins>
      <w:r w:rsidR="003E320E">
        <w:t xml:space="preserve"> the RPD error, by showing that in general, the difference between the predicted and actual RAOs is small.</w:t>
      </w:r>
    </w:p>
    <w:p w14:paraId="59EFF555" w14:textId="394C9617" w:rsidR="007165EC" w:rsidRDefault="007165EC" w:rsidP="007165EC">
      <w:pPr>
        <w:spacing w:before="240"/>
      </w:pPr>
      <w:r>
        <w:t xml:space="preserve">Although there are some inaccuracies in the predictive power of this model, it is generally able to produce results that are within reason. There are a few ways to improve this. First, the model could be split into two models – one for the linear degrees of freedom and one for the rotational degrees of freedom. It is possible that the curve shape of the </w:t>
      </w:r>
      <w:del w:id="377" w:author="Frizzell, James A" w:date="2022-02-19T09:49:00Z">
        <w:r w:rsidDel="00880B83">
          <w:delText>roll</w:delText>
        </w:r>
      </w:del>
      <w:ins w:id="378" w:author="Frizzell, James A" w:date="2022-02-19T09:49:00Z">
        <w:r w:rsidR="00880B83">
          <w:t xml:space="preserve">surge and sway </w:t>
        </w:r>
      </w:ins>
      <w:r>
        <w:t>RAOs does not fit cleanly into the exponential equation provided, which would also explain the errors seen in</w:t>
      </w:r>
      <w:r w:rsidR="00A22794">
        <w:t xml:space="preserve"> </w:t>
      </w:r>
      <w:r w:rsidR="00A22794">
        <w:fldChar w:fldCharType="begin"/>
      </w:r>
      <w:r w:rsidR="00A22794">
        <w:instrText xml:space="preserve"> REF _Ref91067122 \h </w:instrText>
      </w:r>
      <w:r w:rsidR="00A22794">
        <w:fldChar w:fldCharType="separate"/>
      </w:r>
      <w:r w:rsidR="00880B83">
        <w:t xml:space="preserve">Table </w:t>
      </w:r>
      <w:r w:rsidR="00880B83">
        <w:rPr>
          <w:noProof/>
        </w:rPr>
        <w:t>2</w:t>
      </w:r>
      <w:r w:rsidR="00A22794">
        <w:fldChar w:fldCharType="end"/>
      </w:r>
      <w:r>
        <w:t xml:space="preserve">. If a better general equation was found for these degrees of freedom, a new model could be trained to find parameters and the results may be more </w:t>
      </w:r>
      <w:r w:rsidRPr="007A3EBD">
        <w:t>accurate</w:t>
      </w:r>
      <w:r>
        <w:t>.</w:t>
      </w:r>
    </w:p>
    <w:p w14:paraId="65A3AF65" w14:textId="68AFBD47" w:rsidR="007165EC" w:rsidRPr="00376349" w:rsidRDefault="007165EC" w:rsidP="007165EC">
      <w:pPr>
        <w:spacing w:before="240"/>
      </w:pPr>
      <w:r>
        <w:t xml:space="preserve">Additionally, a larger dataset could be collected. With more data, the neural network has more ability to learn the correlations between the input and output parameters, which increases the accuracy. This could possibly increase the R-Squared score from </w:t>
      </w:r>
      <w:r>
        <w:fldChar w:fldCharType="begin"/>
      </w:r>
      <w:r>
        <w:instrText xml:space="preserve"> REF _Ref91069535 \h </w:instrText>
      </w:r>
      <w:r>
        <w:fldChar w:fldCharType="separate"/>
      </w:r>
      <w:r w:rsidR="00A22794" w:rsidRPr="00ED4284">
        <w:t xml:space="preserve">Figure </w:t>
      </w:r>
      <w:r w:rsidR="00A22794">
        <w:rPr>
          <w:noProof/>
        </w:rPr>
        <w:t>6</w:t>
      </w:r>
      <w:r>
        <w:fldChar w:fldCharType="end"/>
      </w:r>
      <w:r>
        <w:t>.</w:t>
      </w:r>
    </w:p>
    <w:p w14:paraId="538C96A6" w14:textId="77777777" w:rsidR="007165EC" w:rsidRDefault="007165EC" w:rsidP="00376349">
      <w:pPr>
        <w:spacing w:before="240"/>
      </w:pPr>
    </w:p>
    <w:p w14:paraId="537C39CB" w14:textId="1559E19B" w:rsidR="00295142" w:rsidRDefault="00EC0A20" w:rsidP="00610AF4">
      <w:pPr>
        <w:keepNext/>
        <w:spacing w:before="240"/>
        <w:jc w:val="center"/>
      </w:pPr>
      <w:r>
        <w:rPr>
          <w:noProof/>
        </w:rPr>
        <w:drawing>
          <wp:inline distT="0" distB="0" distL="0" distR="0" wp14:anchorId="1577D361" wp14:editId="5CC53A49">
            <wp:extent cx="5934075" cy="2990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5FC1F244" w14:textId="3A9AEE9C" w:rsidR="004E150D" w:rsidRDefault="00295142" w:rsidP="00295142">
      <w:pPr>
        <w:pStyle w:val="Caption"/>
        <w:jc w:val="center"/>
      </w:pPr>
      <w:bookmarkStart w:id="379" w:name="_Ref93309685"/>
      <w:bookmarkStart w:id="380" w:name="_Ref93309678"/>
      <w:r>
        <w:t xml:space="preserve">Figure </w:t>
      </w:r>
      <w:fldSimple w:instr=" SEQ Figure \* ARABIC ">
        <w:r w:rsidR="00542D02">
          <w:rPr>
            <w:noProof/>
          </w:rPr>
          <w:t>7</w:t>
        </w:r>
      </w:fldSimple>
      <w:bookmarkEnd w:id="379"/>
      <w:r>
        <w:t>: RPD Error Variation with Waterplane Area</w:t>
      </w:r>
      <w:r w:rsidR="000A6FDF">
        <w:t>. There is no clear correlation between barge size and accuracy of the model. Wave heading is depicted as well</w:t>
      </w:r>
      <w:r w:rsidR="00610AF4">
        <w:t>,</w:t>
      </w:r>
      <w:r w:rsidR="000A6FDF">
        <w:t xml:space="preserve"> and shows that at 0, 90, and 180 degrees the model </w:t>
      </w:r>
      <w:del w:id="381" w:author="Frizzell, James A" w:date="2022-02-19T09:50:00Z">
        <w:r w:rsidR="000A6FDF" w:rsidDel="00880B83">
          <w:delText>is less accurate.</w:delText>
        </w:r>
      </w:del>
      <w:bookmarkEnd w:id="380"/>
      <w:ins w:id="382" w:author="Frizzell, James A" w:date="2022-02-19T09:50:00Z">
        <w:r w:rsidR="00880B83">
          <w:t>has a much higher RPD error.</w:t>
        </w:r>
      </w:ins>
    </w:p>
    <w:p w14:paraId="2E780C85" w14:textId="7D5D3640" w:rsidR="00295142" w:rsidRDefault="00EC0A20" w:rsidP="00610AF4">
      <w:pPr>
        <w:keepNext/>
        <w:spacing w:before="240"/>
        <w:jc w:val="center"/>
      </w:pPr>
      <w:r>
        <w:rPr>
          <w:noProof/>
        </w:rPr>
        <w:lastRenderedPageBreak/>
        <w:drawing>
          <wp:inline distT="0" distB="0" distL="0" distR="0" wp14:anchorId="767B0DC1" wp14:editId="70796D26">
            <wp:extent cx="5934075" cy="2990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4E8520C8" w14:textId="33AC2A02" w:rsidR="004E150D" w:rsidRDefault="00295142" w:rsidP="00295142">
      <w:pPr>
        <w:pStyle w:val="Caption"/>
        <w:jc w:val="center"/>
      </w:pPr>
      <w:bookmarkStart w:id="383" w:name="_Ref93309712"/>
      <w:r>
        <w:t xml:space="preserve">Figure </w:t>
      </w:r>
      <w:fldSimple w:instr=" SEQ Figure \* ARABIC ">
        <w:r w:rsidR="00542D02">
          <w:rPr>
            <w:noProof/>
          </w:rPr>
          <w:t>8</w:t>
        </w:r>
      </w:fldSimple>
      <w:bookmarkEnd w:id="383"/>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p>
    <w:tbl>
      <w:tblPr>
        <w:tblW w:w="0" w:type="auto"/>
        <w:tblLook w:val="04A0" w:firstRow="1" w:lastRow="0" w:firstColumn="1" w:lastColumn="0" w:noHBand="0" w:noVBand="1"/>
      </w:tblPr>
      <w:tblGrid>
        <w:gridCol w:w="4680"/>
        <w:gridCol w:w="4680"/>
      </w:tblGrid>
      <w:tr w:rsidR="00295142" w:rsidRPr="00ED4284" w14:paraId="56620B65" w14:textId="77777777" w:rsidTr="00ED4284">
        <w:tc>
          <w:tcPr>
            <w:tcW w:w="4675" w:type="dxa"/>
            <w:shd w:val="clear" w:color="auto" w:fill="auto"/>
          </w:tcPr>
          <w:p w14:paraId="64478A05" w14:textId="66EAEF9C" w:rsidR="00295142" w:rsidRPr="00ED4284" w:rsidRDefault="00EC0A20" w:rsidP="00ED4284">
            <w:pPr>
              <w:keepNext/>
              <w:spacing w:before="240" w:after="0" w:line="240" w:lineRule="auto"/>
            </w:pPr>
            <w:r>
              <w:rPr>
                <w:noProof/>
              </w:rPr>
              <w:drawing>
                <wp:inline distT="0" distB="0" distL="0" distR="0" wp14:anchorId="51D5D057" wp14:editId="4EE8A89F">
                  <wp:extent cx="2969199" cy="1495425"/>
                  <wp:effectExtent l="0" t="0" r="317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969199" cy="1495425"/>
                          </a:xfrm>
                          <a:prstGeom prst="rect">
                            <a:avLst/>
                          </a:prstGeom>
                          <a:noFill/>
                          <a:ln>
                            <a:noFill/>
                          </a:ln>
                        </pic:spPr>
                      </pic:pic>
                    </a:graphicData>
                  </a:graphic>
                </wp:inline>
              </w:drawing>
            </w:r>
          </w:p>
          <w:p w14:paraId="2786DB34" w14:textId="679CAF60" w:rsidR="00295142" w:rsidRPr="00ED4284" w:rsidRDefault="00295142" w:rsidP="00ED4284">
            <w:pPr>
              <w:pStyle w:val="Caption"/>
              <w:jc w:val="center"/>
            </w:pPr>
            <w:bookmarkStart w:id="384" w:name="_Ref93309739"/>
            <w:r w:rsidRPr="00ED4284">
              <w:t xml:space="preserve">Figure </w:t>
            </w:r>
            <w:fldSimple w:instr=" SEQ Figure \* ARABIC ">
              <w:r w:rsidR="00542D02">
                <w:rPr>
                  <w:noProof/>
                </w:rPr>
                <w:t>9</w:t>
              </w:r>
            </w:fldSimple>
            <w:bookmarkEnd w:id="384"/>
            <w:r w:rsidRPr="00ED4284">
              <w:t>: Raw Error Variation for Rotational Degrees of Freedom with Wave Heading</w:t>
            </w:r>
            <w:r w:rsidR="005D0F5F" w:rsidRPr="00ED4284">
              <w:t>.</w:t>
            </w:r>
            <w:r w:rsidR="000A6FDF" w:rsidRPr="00ED4284">
              <w:t xml:space="preserve"> </w:t>
            </w:r>
            <w:r w:rsidR="00735CAA" w:rsidRPr="00ED4284">
              <w:t xml:space="preserve">The degrees of freedom with large raw error </w:t>
            </w:r>
            <w:ins w:id="385" w:author="Frizzell, James A" w:date="2022-02-19T09:51:00Z">
              <w:r w:rsidR="007E57D5">
                <w:t xml:space="preserve">generally </w:t>
              </w:r>
            </w:ins>
            <w:r w:rsidR="00735CAA" w:rsidRPr="00ED4284">
              <w:t>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542D02">
              <w:t xml:space="preserve">Figure </w:t>
            </w:r>
            <w:r w:rsidR="00542D02">
              <w:rPr>
                <w:noProof/>
              </w:rPr>
              <w:t>8</w:t>
            </w:r>
            <w:r w:rsidR="00AF0E77" w:rsidRPr="00ED4284">
              <w:fldChar w:fldCharType="end"/>
            </w:r>
            <w:r w:rsidR="00735CAA" w:rsidRPr="00ED4284">
              <w:t>.</w:t>
            </w:r>
          </w:p>
        </w:tc>
        <w:tc>
          <w:tcPr>
            <w:tcW w:w="4675" w:type="dxa"/>
            <w:shd w:val="clear" w:color="auto" w:fill="auto"/>
          </w:tcPr>
          <w:p w14:paraId="7B941741" w14:textId="269A9236" w:rsidR="00295142" w:rsidRPr="00ED4284" w:rsidRDefault="00EC0A20" w:rsidP="00ED4284">
            <w:pPr>
              <w:keepNext/>
              <w:spacing w:before="240" w:after="0" w:line="240" w:lineRule="auto"/>
            </w:pPr>
            <w:r>
              <w:rPr>
                <w:noProof/>
              </w:rPr>
              <w:drawing>
                <wp:inline distT="0" distB="0" distL="0" distR="0" wp14:anchorId="12A684E8" wp14:editId="0C946FC3">
                  <wp:extent cx="2969199" cy="1495425"/>
                  <wp:effectExtent l="0" t="0" r="317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969199" cy="1495425"/>
                          </a:xfrm>
                          <a:prstGeom prst="rect">
                            <a:avLst/>
                          </a:prstGeom>
                          <a:noFill/>
                          <a:ln>
                            <a:noFill/>
                          </a:ln>
                        </pic:spPr>
                      </pic:pic>
                    </a:graphicData>
                  </a:graphic>
                </wp:inline>
              </w:drawing>
            </w:r>
          </w:p>
          <w:p w14:paraId="7B4D0FBF" w14:textId="07B00D8C" w:rsidR="00295142" w:rsidRPr="00ED4284" w:rsidRDefault="00295142" w:rsidP="00ED4284">
            <w:pPr>
              <w:pStyle w:val="Caption"/>
              <w:jc w:val="center"/>
            </w:pPr>
            <w:bookmarkStart w:id="386" w:name="_Ref93309757"/>
            <w:r w:rsidRPr="00ED4284">
              <w:t xml:space="preserve">Figure </w:t>
            </w:r>
            <w:fldSimple w:instr=" SEQ Figure \* ARABIC ">
              <w:r w:rsidR="00542D02">
                <w:rPr>
                  <w:noProof/>
                </w:rPr>
                <w:t>10</w:t>
              </w:r>
            </w:fldSimple>
            <w:bookmarkEnd w:id="386"/>
            <w:r w:rsidRPr="00ED4284">
              <w:t>: Raw Error Variation for Linear Degrees of Freedom with Wave Heading</w:t>
            </w:r>
            <w:r w:rsidR="00735CAA" w:rsidRPr="00ED4284">
              <w:t>. The degrees of freedom with large raw error 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542D02">
              <w:t xml:space="preserve">Figure </w:t>
            </w:r>
            <w:r w:rsidR="00542D02">
              <w:rPr>
                <w:noProof/>
              </w:rPr>
              <w:t>8</w:t>
            </w:r>
            <w:r w:rsidR="00AF0E77" w:rsidRPr="00ED4284">
              <w:fldChar w:fldCharType="end"/>
            </w:r>
            <w:r w:rsidR="00735CAA" w:rsidRPr="00ED4284">
              <w:t>.</w:t>
            </w:r>
          </w:p>
        </w:tc>
      </w:tr>
    </w:tbl>
    <w:p w14:paraId="0A5C0905" w14:textId="77777777" w:rsidR="00295142" w:rsidRDefault="00295142" w:rsidP="00376349">
      <w:pPr>
        <w:spacing w:before="240"/>
      </w:pPr>
    </w:p>
    <w:p w14:paraId="07D2CACE" w14:textId="77777777" w:rsidR="004E150D" w:rsidRDefault="004E150D" w:rsidP="00376349">
      <w:pPr>
        <w:spacing w:before="240"/>
      </w:pPr>
    </w:p>
    <w:p w14:paraId="3CBAE6FA" w14:textId="620AF84D" w:rsidR="00295142" w:rsidRDefault="00EC0A20" w:rsidP="00610AF4">
      <w:pPr>
        <w:keepNext/>
        <w:spacing w:before="240"/>
        <w:jc w:val="center"/>
      </w:pPr>
      <w:r>
        <w:rPr>
          <w:noProof/>
        </w:rPr>
        <w:lastRenderedPageBreak/>
        <w:drawing>
          <wp:inline distT="0" distB="0" distL="0" distR="0" wp14:anchorId="61AB7B57" wp14:editId="426CC694">
            <wp:extent cx="5934075" cy="2990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693BC9C1" w14:textId="4C90A957" w:rsidR="004E150D" w:rsidRDefault="00295142" w:rsidP="00295142">
      <w:pPr>
        <w:pStyle w:val="Caption"/>
        <w:jc w:val="center"/>
      </w:pPr>
      <w:bookmarkStart w:id="387" w:name="_Ref93309788"/>
      <w:r>
        <w:t xml:space="preserve">Figure </w:t>
      </w:r>
      <w:fldSimple w:instr=" SEQ Figure \* ARABIC ">
        <w:r w:rsidR="00542D02">
          <w:rPr>
            <w:noProof/>
          </w:rPr>
          <w:t>11</w:t>
        </w:r>
      </w:fldSimple>
      <w:bookmarkEnd w:id="387"/>
      <w:r>
        <w:t>: RPD Error Variation with Degree of Freedom</w:t>
      </w:r>
      <w:r w:rsidR="00735CAA">
        <w:t xml:space="preserve">. </w:t>
      </w:r>
      <w:ins w:id="388" w:author="Frizzell, James A" w:date="2022-02-19T09:52:00Z">
        <w:r w:rsidR="007E57D5">
          <w:t xml:space="preserve">Surge, </w:t>
        </w:r>
      </w:ins>
      <w:del w:id="389" w:author="Frizzell, James A" w:date="2022-02-19T09:52:00Z">
        <w:r w:rsidR="00735CAA" w:rsidDel="007E57D5">
          <w:delText>S</w:delText>
        </w:r>
      </w:del>
      <w:ins w:id="390" w:author="Frizzell, James A" w:date="2022-02-19T09:52:00Z">
        <w:r w:rsidR="007E57D5">
          <w:t>s</w:t>
        </w:r>
      </w:ins>
      <w:r w:rsidR="00735CAA">
        <w:t>way, roll, and yaw have the highest RPD error.</w:t>
      </w:r>
      <w:ins w:id="391" w:author="Frizzell, James A" w:date="2022-02-19T09:53:00Z">
        <w:r w:rsidR="007E57D5">
          <w:t xml:space="preserve"> Of</w:t>
        </w:r>
      </w:ins>
      <w:ins w:id="392" w:author="Frizzell, James A" w:date="2022-02-19T10:37:00Z">
        <w:r w:rsidR="00542D02">
          <w:t xml:space="preserve"> these</w:t>
        </w:r>
      </w:ins>
      <w:ins w:id="393" w:author="Frizzell, James A" w:date="2022-02-19T09:53:00Z">
        <w:r w:rsidR="007E57D5">
          <w:t xml:space="preserve">, </w:t>
        </w:r>
      </w:ins>
      <w:ins w:id="394" w:author="Frizzell, James A" w:date="2022-02-19T11:07:00Z">
        <w:r w:rsidR="00287981">
          <w:t>yaw</w:t>
        </w:r>
      </w:ins>
      <w:ins w:id="395" w:author="Frizzell, James A" w:date="2022-02-19T09:53:00Z">
        <w:r w:rsidR="007E57D5">
          <w:t xml:space="preserve"> is the most concerning, seeing as the median RPD error is </w:t>
        </w:r>
      </w:ins>
      <w:ins w:id="396" w:author="Frizzell, James A" w:date="2022-02-19T11:07:00Z">
        <w:r w:rsidR="00287981">
          <w:t>200</w:t>
        </w:r>
      </w:ins>
      <w:ins w:id="397" w:author="Frizzell, James A" w:date="2022-02-19T09:54:00Z">
        <w:r w:rsidR="007E57D5">
          <w:t xml:space="preserve">, while the </w:t>
        </w:r>
      </w:ins>
      <w:ins w:id="398" w:author="Frizzell, James A" w:date="2022-02-19T11:07:00Z">
        <w:r w:rsidR="00287981">
          <w:t>lower</w:t>
        </w:r>
      </w:ins>
      <w:ins w:id="399" w:author="Frizzell, James A" w:date="2022-02-19T09:54:00Z">
        <w:r w:rsidR="007E57D5">
          <w:t xml:space="preserve"> quartile is </w:t>
        </w:r>
      </w:ins>
      <w:ins w:id="400" w:author="Frizzell, James A" w:date="2022-02-19T11:07:00Z">
        <w:r w:rsidR="00287981">
          <w:t xml:space="preserve">around </w:t>
        </w:r>
      </w:ins>
      <w:ins w:id="401" w:author="Frizzell, James A" w:date="2022-02-19T11:08:00Z">
        <w:r w:rsidR="00287981">
          <w:t>25</w:t>
        </w:r>
      </w:ins>
      <w:ins w:id="402" w:author="Frizzell, James A" w:date="2022-02-19T09:54:00Z">
        <w:r w:rsidR="007E57D5">
          <w:t xml:space="preserve">. This suggests that the model is failing to predict remotely accurate parameters for yaw </w:t>
        </w:r>
      </w:ins>
      <w:ins w:id="403" w:author="Frizzell, James A" w:date="2022-02-19T11:06:00Z">
        <w:r w:rsidR="00980290">
          <w:t>approximately 50</w:t>
        </w:r>
      </w:ins>
      <w:ins w:id="404" w:author="Frizzell, James A" w:date="2022-02-19T09:54:00Z">
        <w:r w:rsidR="007E57D5">
          <w:t xml:space="preserve"> percent of the </w:t>
        </w:r>
      </w:ins>
      <w:ins w:id="405" w:author="Frizzell, James A" w:date="2022-02-19T11:09:00Z">
        <w:r w:rsidR="00287981">
          <w:t>time and</w:t>
        </w:r>
      </w:ins>
      <w:ins w:id="406" w:author="Frizzell, James A" w:date="2022-02-19T11:08:00Z">
        <w:r w:rsidR="00287981">
          <w:t xml:space="preserve"> misses the mark by a large margin in a further 25 percent of cases</w:t>
        </w:r>
      </w:ins>
      <w:ins w:id="407" w:author="Frizzell, James A" w:date="2022-02-19T09:54:00Z">
        <w:r w:rsidR="007E57D5">
          <w:t>.</w:t>
        </w:r>
      </w:ins>
    </w:p>
    <w:tbl>
      <w:tblPr>
        <w:tblW w:w="0" w:type="auto"/>
        <w:tblLayout w:type="fixed"/>
        <w:tblLook w:val="04A0" w:firstRow="1" w:lastRow="0" w:firstColumn="1" w:lastColumn="0" w:noHBand="0" w:noVBand="1"/>
      </w:tblPr>
      <w:tblGrid>
        <w:gridCol w:w="4675"/>
        <w:gridCol w:w="4675"/>
      </w:tblGrid>
      <w:tr w:rsidR="00593E39" w:rsidRPr="00ED4284" w14:paraId="0CFA22BA" w14:textId="77777777" w:rsidTr="00ED4284">
        <w:trPr>
          <w:trHeight w:val="4607"/>
        </w:trPr>
        <w:tc>
          <w:tcPr>
            <w:tcW w:w="4675" w:type="dxa"/>
            <w:shd w:val="clear" w:color="auto" w:fill="auto"/>
          </w:tcPr>
          <w:p w14:paraId="35B7CF26" w14:textId="3830119D" w:rsidR="00593E39" w:rsidRPr="00ED4284" w:rsidRDefault="00EC0A20" w:rsidP="00ED4284">
            <w:pPr>
              <w:keepNext/>
              <w:spacing w:after="0" w:line="240" w:lineRule="auto"/>
              <w:jc w:val="center"/>
            </w:pPr>
            <w:r>
              <w:rPr>
                <w:noProof/>
              </w:rPr>
              <w:drawing>
                <wp:inline distT="0" distB="0" distL="0" distR="0" wp14:anchorId="50B993C1" wp14:editId="6A8CD764">
                  <wp:extent cx="2828925"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8925" cy="2609850"/>
                          </a:xfrm>
                          <a:prstGeom prst="rect">
                            <a:avLst/>
                          </a:prstGeom>
                          <a:noFill/>
                          <a:ln>
                            <a:noFill/>
                          </a:ln>
                        </pic:spPr>
                      </pic:pic>
                    </a:graphicData>
                  </a:graphic>
                </wp:inline>
              </w:drawing>
            </w:r>
          </w:p>
          <w:p w14:paraId="036C3455" w14:textId="503E2D1B" w:rsidR="00295142" w:rsidRPr="00ED4284" w:rsidRDefault="00593E39" w:rsidP="00ED4284">
            <w:pPr>
              <w:pStyle w:val="Caption"/>
              <w:jc w:val="center"/>
            </w:pPr>
            <w:bookmarkStart w:id="408" w:name="_Ref96016704"/>
            <w:r w:rsidRPr="00ED4284">
              <w:t xml:space="preserve">Figure </w:t>
            </w:r>
            <w:r w:rsidR="002B4417">
              <w:fldChar w:fldCharType="begin"/>
            </w:r>
            <w:r w:rsidR="002B4417">
              <w:instrText xml:space="preserve"> SEQ Figure \* ARABIC </w:instrText>
            </w:r>
            <w:r w:rsidR="002B4417">
              <w:fldChar w:fldCharType="separate"/>
            </w:r>
            <w:r w:rsidR="00542D02">
              <w:rPr>
                <w:noProof/>
              </w:rPr>
              <w:t>12</w:t>
            </w:r>
            <w:r w:rsidR="002B4417">
              <w:rPr>
                <w:noProof/>
              </w:rPr>
              <w:fldChar w:fldCharType="end"/>
            </w:r>
            <w:bookmarkEnd w:id="408"/>
            <w:r w:rsidRPr="00ED4284">
              <w:t xml:space="preserve">: Raw Error Variation with Rotational Degrees of Freedom. Like </w:t>
            </w:r>
            <w:r w:rsidR="002D2326" w:rsidRPr="00ED4284">
              <w:rPr>
                <w:b w:val="0"/>
                <w:iCs w:val="0"/>
              </w:rPr>
              <w:fldChar w:fldCharType="begin"/>
            </w:r>
            <w:r w:rsidR="002D2326" w:rsidRPr="00ED4284">
              <w:instrText xml:space="preserve"> REF _Ref93309739 \h </w:instrText>
            </w:r>
            <w:r w:rsidR="002D2326" w:rsidRPr="00ED4284">
              <w:rPr>
                <w:b w:val="0"/>
                <w:iCs w:val="0"/>
              </w:rPr>
            </w:r>
            <w:r w:rsidR="002D2326" w:rsidRPr="00ED4284">
              <w:rPr>
                <w:b w:val="0"/>
                <w:iCs w:val="0"/>
              </w:rPr>
              <w:fldChar w:fldCharType="separate"/>
            </w:r>
            <w:r w:rsidR="00542D02" w:rsidRPr="00ED4284">
              <w:t xml:space="preserve">Figure </w:t>
            </w:r>
            <w:r w:rsidR="00542D02">
              <w:rPr>
                <w:noProof/>
              </w:rPr>
              <w:t>9</w:t>
            </w:r>
            <w:r w:rsidR="002D2326" w:rsidRPr="00ED4284">
              <w:rPr>
                <w:b w:val="0"/>
                <w:iCs w:val="0"/>
              </w:rPr>
              <w:fldChar w:fldCharType="end"/>
            </w:r>
            <w:r w:rsidR="002D2326" w:rsidRPr="00ED4284">
              <w:t xml:space="preserve"> and </w:t>
            </w:r>
            <w:r w:rsidR="002D2326" w:rsidRPr="00ED4284">
              <w:rPr>
                <w:b w:val="0"/>
                <w:iCs w:val="0"/>
              </w:rPr>
              <w:fldChar w:fldCharType="begin"/>
            </w:r>
            <w:r w:rsidR="002D2326" w:rsidRPr="00ED4284">
              <w:instrText xml:space="preserve"> REF _Ref93309757 \h </w:instrText>
            </w:r>
            <w:r w:rsidR="002D2326" w:rsidRPr="00ED4284">
              <w:rPr>
                <w:b w:val="0"/>
                <w:iCs w:val="0"/>
              </w:rPr>
            </w:r>
            <w:r w:rsidR="002D2326" w:rsidRPr="00ED4284">
              <w:rPr>
                <w:b w:val="0"/>
                <w:iCs w:val="0"/>
              </w:rPr>
              <w:fldChar w:fldCharType="separate"/>
            </w:r>
            <w:r w:rsidR="00542D02" w:rsidRPr="00ED4284">
              <w:t xml:space="preserve">Figure </w:t>
            </w:r>
            <w:r w:rsidR="00542D02">
              <w:rPr>
                <w:noProof/>
              </w:rPr>
              <w:t>10</w:t>
            </w:r>
            <w:r w:rsidR="002D2326" w:rsidRPr="00ED4284">
              <w:rPr>
                <w:b w:val="0"/>
                <w:iCs w:val="0"/>
              </w:rPr>
              <w:fldChar w:fldCharType="end"/>
            </w:r>
            <w:r w:rsidRPr="00ED4284">
              <w:t xml:space="preserve">, the degrees of freedom with high </w:t>
            </w:r>
            <w:del w:id="409" w:author="Frizzell, James A" w:date="2022-02-19T11:07:00Z">
              <w:r w:rsidRPr="00ED4284" w:rsidDel="00287981">
                <w:delText xml:space="preserve">raw </w:delText>
              </w:r>
            </w:del>
            <w:ins w:id="410" w:author="Frizzell, James A" w:date="2022-02-19T11:07:00Z">
              <w:r w:rsidR="00287981">
                <w:t>MAE</w:t>
              </w:r>
            </w:ins>
            <w:del w:id="411" w:author="Frizzell, James A" w:date="2022-02-19T11:07:00Z">
              <w:r w:rsidRPr="00ED4284" w:rsidDel="00287981">
                <w:delText>error</w:delText>
              </w:r>
            </w:del>
            <w:r w:rsidRPr="00ED4284">
              <w:t xml:space="preserve"> are the same degrees of freedom with low RPD error.</w:t>
            </w:r>
          </w:p>
        </w:tc>
        <w:tc>
          <w:tcPr>
            <w:tcW w:w="4675" w:type="dxa"/>
            <w:shd w:val="clear" w:color="auto" w:fill="auto"/>
          </w:tcPr>
          <w:p w14:paraId="19B84891" w14:textId="515E2BE1" w:rsidR="002D2326" w:rsidRPr="00ED4284" w:rsidRDefault="00EC0A20" w:rsidP="00ED4284">
            <w:pPr>
              <w:pStyle w:val="Caption"/>
              <w:keepNext/>
              <w:spacing w:after="0"/>
              <w:jc w:val="center"/>
            </w:pPr>
            <w:bookmarkStart w:id="412" w:name="_Ref93677837"/>
            <w:r>
              <w:rPr>
                <w:noProof/>
              </w:rPr>
              <w:drawing>
                <wp:inline distT="0" distB="0" distL="0" distR="0" wp14:anchorId="4C8E9646" wp14:editId="328FCAA7">
                  <wp:extent cx="2828925" cy="26384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8925" cy="2638425"/>
                          </a:xfrm>
                          <a:prstGeom prst="rect">
                            <a:avLst/>
                          </a:prstGeom>
                          <a:noFill/>
                          <a:ln>
                            <a:noFill/>
                          </a:ln>
                        </pic:spPr>
                      </pic:pic>
                    </a:graphicData>
                  </a:graphic>
                </wp:inline>
              </w:drawing>
            </w:r>
          </w:p>
          <w:p w14:paraId="4DC4ABA8" w14:textId="4145BF45" w:rsidR="00295142" w:rsidRPr="00ED4284" w:rsidRDefault="002D2326" w:rsidP="00ED4284">
            <w:pPr>
              <w:pStyle w:val="Caption"/>
              <w:jc w:val="center"/>
            </w:pPr>
            <w:bookmarkStart w:id="413" w:name="_Ref96017243"/>
            <w:r w:rsidRPr="00ED4284">
              <w:t xml:space="preserve">Figure </w:t>
            </w:r>
            <w:r w:rsidR="002B4417">
              <w:fldChar w:fldCharType="begin"/>
            </w:r>
            <w:r w:rsidR="002B4417">
              <w:instrText xml:space="preserve"> SEQ Figure \* ARABIC </w:instrText>
            </w:r>
            <w:r w:rsidR="002B4417">
              <w:fldChar w:fldCharType="separate"/>
            </w:r>
            <w:r w:rsidR="00542D02">
              <w:rPr>
                <w:noProof/>
              </w:rPr>
              <w:t>13</w:t>
            </w:r>
            <w:r w:rsidR="002B4417">
              <w:rPr>
                <w:noProof/>
              </w:rPr>
              <w:fldChar w:fldCharType="end"/>
            </w:r>
            <w:bookmarkEnd w:id="413"/>
            <w:r w:rsidRPr="00ED4284">
              <w:t xml:space="preserve">: Raw Error Variation with Linear </w:t>
            </w:r>
            <w:ins w:id="414" w:author="Frizzell, James A" w:date="2022-02-17T18:52:00Z">
              <w:r w:rsidR="00976BF9">
                <w:t>d</w:t>
              </w:r>
            </w:ins>
            <w:r w:rsidRPr="00ED4284">
              <w:t xml:space="preserve">egrees of </w:t>
            </w:r>
            <w:ins w:id="415" w:author="Frizzell, James A" w:date="2022-02-17T18:51:00Z">
              <w:r w:rsidR="00976BF9">
                <w:t>f</w:t>
              </w:r>
            </w:ins>
            <w:r w:rsidRPr="00ED4284">
              <w:t xml:space="preserve">reedom. The sway degree of freedom has </w:t>
            </w:r>
            <w:del w:id="416" w:author="Frizzell, James A" w:date="2022-02-19T11:09:00Z">
              <w:r w:rsidRPr="00ED4284" w:rsidDel="00287981">
                <w:delText xml:space="preserve">both </w:delText>
              </w:r>
            </w:del>
            <w:r w:rsidRPr="00ED4284">
              <w:t xml:space="preserve">high </w:t>
            </w:r>
            <w:del w:id="417" w:author="Frizzell, James A" w:date="2022-02-19T11:07:00Z">
              <w:r w:rsidRPr="00ED4284" w:rsidDel="00287981">
                <w:delText xml:space="preserve">raw </w:delText>
              </w:r>
            </w:del>
            <w:ins w:id="418" w:author="Frizzell, James A" w:date="2022-02-19T11:07:00Z">
              <w:r w:rsidR="00287981">
                <w:t>MAE</w:t>
              </w:r>
              <w:r w:rsidR="00287981" w:rsidRPr="00ED4284">
                <w:t xml:space="preserve"> </w:t>
              </w:r>
            </w:ins>
            <w:del w:id="419" w:author="Frizzell, James A" w:date="2022-02-19T11:07:00Z">
              <w:r w:rsidRPr="00ED4284" w:rsidDel="00287981">
                <w:delText xml:space="preserve">error </w:delText>
              </w:r>
            </w:del>
            <w:del w:id="420" w:author="Frizzell, James A" w:date="2022-02-19T11:09:00Z">
              <w:r w:rsidRPr="00ED4284" w:rsidDel="00287981">
                <w:delText xml:space="preserve">and </w:delText>
              </w:r>
            </w:del>
            <w:ins w:id="421" w:author="Frizzell, James A" w:date="2022-02-19T11:09:00Z">
              <w:r w:rsidR="00287981">
                <w:t>but</w:t>
              </w:r>
              <w:r w:rsidR="00287981" w:rsidRPr="00ED4284">
                <w:t xml:space="preserve"> </w:t>
              </w:r>
            </w:ins>
            <w:del w:id="422" w:author="Frizzell, James A" w:date="2022-02-19T09:53:00Z">
              <w:r w:rsidR="00976BF9" w:rsidDel="007E57D5">
                <w:delText xml:space="preserve">relatively </w:delText>
              </w:r>
            </w:del>
            <w:ins w:id="423" w:author="Frizzell, James A" w:date="2022-02-19T11:09:00Z">
              <w:r w:rsidR="00287981">
                <w:t>low</w:t>
              </w:r>
            </w:ins>
            <w:del w:id="424" w:author="Frizzell, James A" w:date="2022-02-19T11:09:00Z">
              <w:r w:rsidRPr="00ED4284" w:rsidDel="00287981">
                <w:delText>high</w:delText>
              </w:r>
            </w:del>
            <w:r w:rsidRPr="00ED4284">
              <w:t xml:space="preserve"> RPD error</w:t>
            </w:r>
            <w:ins w:id="425" w:author="Frizzell, James A" w:date="2022-02-19T11:09:00Z">
              <w:r w:rsidR="00287981">
                <w:t>, while surge has low MAE and high RPD error</w:t>
              </w:r>
            </w:ins>
            <w:r w:rsidRPr="00ED4284">
              <w:t xml:space="preserve">, seen in </w:t>
            </w:r>
            <w:r w:rsidRPr="00ED4284">
              <w:fldChar w:fldCharType="begin"/>
            </w:r>
            <w:r w:rsidRPr="00ED4284">
              <w:instrText xml:space="preserve"> REF _Ref93309788 \h </w:instrText>
            </w:r>
            <w:r w:rsidRPr="00ED4284">
              <w:fldChar w:fldCharType="separate"/>
            </w:r>
            <w:r w:rsidR="00542D02">
              <w:t xml:space="preserve">Figure </w:t>
            </w:r>
            <w:r w:rsidR="00542D02">
              <w:rPr>
                <w:noProof/>
              </w:rPr>
              <w:t>11</w:t>
            </w:r>
            <w:r w:rsidRPr="00ED4284">
              <w:fldChar w:fldCharType="end"/>
            </w:r>
            <w:r w:rsidRPr="00ED4284">
              <w:t>.</w:t>
            </w:r>
            <w:bookmarkEnd w:id="412"/>
            <w:ins w:id="426" w:author="Frizzell, James A" w:date="2022-02-19T11:06:00Z">
              <w:r w:rsidR="00287981">
                <w:t xml:space="preserve"> </w:t>
              </w:r>
            </w:ins>
          </w:p>
        </w:tc>
      </w:tr>
    </w:tbl>
    <w:p w14:paraId="39058C8E" w14:textId="6CDA275A" w:rsidR="00593E39" w:rsidRDefault="00B442E9" w:rsidP="00976BF9">
      <w:pPr>
        <w:pStyle w:val="Heading2"/>
        <w:spacing w:after="240"/>
        <w:jc w:val="left"/>
        <w:rPr>
          <w:ins w:id="427" w:author="Fuerth, Mirjam" w:date="2022-02-12T13:37:00Z"/>
        </w:rPr>
      </w:pPr>
      <w:r w:rsidRPr="0043518F">
        <w:rPr>
          <w:rFonts w:ascii="Times New Roman" w:hAnsi="Times New Roman"/>
          <w:b/>
          <w:bCs/>
          <w:color w:val="002060"/>
          <w:sz w:val="24"/>
          <w:szCs w:val="24"/>
        </w:rPr>
        <w:t>Runtime Analysis</w:t>
      </w:r>
    </w:p>
    <w:p w14:paraId="24EE0884" w14:textId="55894523" w:rsidR="0061589A" w:rsidRPr="0061589A" w:rsidRDefault="0061589A" w:rsidP="0061589A">
      <w:r w:rsidRPr="0061589A">
        <w:t xml:space="preserve">Once the </w:t>
      </w:r>
      <w:r w:rsidR="00FB756A">
        <w:t>NN</w:t>
      </w:r>
      <w:r w:rsidRPr="0061589A">
        <w:t xml:space="preserve"> was trained and tuned, a software wrapper was created to easily interface with prediction inputs and outputs. Python’s built-in libraries ‘</w:t>
      </w:r>
      <w:proofErr w:type="spellStart"/>
      <w:r w:rsidRPr="0061589A">
        <w:t>cProfile</w:t>
      </w:r>
      <w:proofErr w:type="spellEnd"/>
      <w:r w:rsidRPr="0061589A">
        <w:t>’ and ‘</w:t>
      </w:r>
      <w:proofErr w:type="spellStart"/>
      <w:r w:rsidRPr="0061589A">
        <w:t>timeit</w:t>
      </w:r>
      <w:proofErr w:type="spellEnd"/>
      <w:r w:rsidRPr="0061589A">
        <w:t xml:space="preserve">’ were used to benchmark the speed of the code. </w:t>
      </w:r>
      <w:proofErr w:type="spellStart"/>
      <w:r w:rsidRPr="0061589A">
        <w:t>cProfile</w:t>
      </w:r>
      <w:proofErr w:type="spellEnd"/>
      <w:r w:rsidRPr="0061589A">
        <w:t xml:space="preserve"> reported that </w:t>
      </w:r>
      <w:ins w:id="428" w:author="Frizzell, James A" w:date="2022-02-17T18:55:00Z">
        <w:r w:rsidR="007A3EBD" w:rsidRPr="007A3EBD">
          <w:t>437698</w:t>
        </w:r>
      </w:ins>
      <w:ins w:id="429" w:author="Fuerth, Mirjam" w:date="2022-02-12T14:09:00Z">
        <w:r w:rsidR="00B62BEB">
          <w:t xml:space="preserve"> </w:t>
        </w:r>
      </w:ins>
      <w:r w:rsidRPr="0061589A">
        <w:t xml:space="preserve">function calls were executed within </w:t>
      </w:r>
      <w:ins w:id="430" w:author="Frizzell, James A" w:date="2022-02-17T18:55:00Z">
        <w:r w:rsidR="007A3EBD" w:rsidRPr="007A3EBD">
          <w:t>0.322</w:t>
        </w:r>
      </w:ins>
      <w:r w:rsidRPr="0061589A">
        <w:t xml:space="preserve"> seconds. </w:t>
      </w:r>
      <w:proofErr w:type="spellStart"/>
      <w:r w:rsidRPr="0061589A">
        <w:t>Timeit</w:t>
      </w:r>
      <w:proofErr w:type="spellEnd"/>
      <w:r w:rsidRPr="0061589A">
        <w:t xml:space="preserve"> averaged an execution time of 0.</w:t>
      </w:r>
      <w:ins w:id="431" w:author="Frizzell, James A" w:date="2022-02-17T18:55:00Z">
        <w:r w:rsidR="007A3EBD">
          <w:t>094</w:t>
        </w:r>
      </w:ins>
      <w:ins w:id="432" w:author="Fuerth, Mirjam" w:date="2022-02-12T14:09:00Z">
        <w:r w:rsidR="00B62BEB" w:rsidRPr="0061589A">
          <w:t xml:space="preserve"> </w:t>
        </w:r>
      </w:ins>
      <w:r w:rsidRPr="0061589A">
        <w:lastRenderedPageBreak/>
        <w:t>seconds across 100 trials.</w:t>
      </w:r>
      <w:ins w:id="433" w:author="Fuerth, Mirjam" w:date="2022-02-02T21:28:00Z">
        <w:r w:rsidR="00F739ED">
          <w:t xml:space="preserve"> This was performed on a Windows 11 System with 32 GB RAM and a i7-12000KF </w:t>
        </w:r>
      </w:ins>
      <w:ins w:id="434" w:author="Fuerth, Mirjam" w:date="2022-02-12T13:48:00Z">
        <w:r w:rsidR="00F67514">
          <w:t>clocked</w:t>
        </w:r>
      </w:ins>
      <w:ins w:id="435" w:author="Fuerth, Mirjam" w:date="2022-02-02T21:28:00Z">
        <w:r w:rsidR="00F739ED">
          <w:t xml:space="preserve"> at 3.6 </w:t>
        </w:r>
      </w:ins>
      <w:ins w:id="436" w:author="Fuerth, Mirjam" w:date="2022-02-02T21:29:00Z">
        <w:r w:rsidR="00F739ED">
          <w:t>GHz.</w:t>
        </w:r>
      </w:ins>
      <w:ins w:id="437" w:author="Fuerth, Mirjam" w:date="2022-02-12T13:38:00Z">
        <w:r w:rsidR="00593E39" w:rsidRPr="00593E39">
          <w:rPr>
            <w:noProof/>
          </w:rPr>
          <w:t xml:space="preserve"> </w:t>
        </w:r>
      </w:ins>
    </w:p>
    <w:p w14:paraId="7ED23845" w14:textId="61EA42AB" w:rsidR="001133FA" w:rsidRDefault="0061589A" w:rsidP="00295142">
      <w:pPr>
        <w:rPr>
          <w:ins w:id="438" w:author="Fuerth, Mirjam" w:date="2022-02-02T21:29:00Z"/>
        </w:rPr>
      </w:pPr>
      <w:r>
        <w:t>The time to</w:t>
      </w:r>
      <w:ins w:id="439" w:author="Fuerth, Mirjam" w:date="2022-02-02T21:32:00Z">
        <w:r w:rsidR="0036748D">
          <w:t xml:space="preserve"> specify barge dimensions and run the </w:t>
        </w:r>
      </w:ins>
      <w:del w:id="440" w:author="Fuerth, Mirjam" w:date="2022-02-02T21:32:00Z">
        <w:r w:rsidDel="0036748D">
          <w:delText xml:space="preserve"> </w:delText>
        </w:r>
      </w:del>
      <w:del w:id="441" w:author="Fuerth, Mirjam" w:date="2022-02-02T21:27:00Z">
        <w:r w:rsidDel="003610B1">
          <w:delText>model</w:delText>
        </w:r>
        <w:r w:rsidR="00FB756A" w:rsidDel="003610B1">
          <w:delText xml:space="preserve"> and </w:delText>
        </w:r>
      </w:del>
      <w:r w:rsidR="00FB756A">
        <w:t>simulat</w:t>
      </w:r>
      <w:ins w:id="442" w:author="Fuerth, Mirjam" w:date="2022-02-02T21:32:00Z">
        <w:r w:rsidR="0036748D">
          <w:t>ion</w:t>
        </w:r>
      </w:ins>
      <w:del w:id="443" w:author="Fuerth, Mirjam" w:date="2022-02-02T21:32:00Z">
        <w:r w:rsidR="00FB756A" w:rsidDel="0036748D">
          <w:delText>e</w:delText>
        </w:r>
      </w:del>
      <w:del w:id="444" w:author="Fuerth, Mirjam" w:date="2022-02-02T21:33:00Z">
        <w:r w:rsidDel="0036748D">
          <w:delText xml:space="preserve"> a barge</w:delText>
        </w:r>
      </w:del>
      <w:r>
        <w:t xml:space="preserve"> </w:t>
      </w:r>
      <w:r w:rsidR="00FB756A">
        <w:t>using the NN</w:t>
      </w:r>
      <w:r>
        <w:t xml:space="preserve"> average</w:t>
      </w:r>
      <w:r w:rsidR="00FB756A">
        <w:t>d</w:t>
      </w:r>
      <w:r>
        <w:t xml:space="preserve"> less than one minute</w:t>
      </w:r>
      <w:r w:rsidR="00FB756A">
        <w:t xml:space="preserve"> during testing. Comparatively, </w:t>
      </w:r>
      <w:ins w:id="445" w:author="Fuerth, Mirjam" w:date="2022-02-02T21:33:00Z">
        <w:r w:rsidR="0036748D">
          <w:t xml:space="preserve">creating a CAD </w:t>
        </w:r>
      </w:ins>
      <w:r w:rsidR="00FB756A">
        <w:t>model</w:t>
      </w:r>
      <w:del w:id="446" w:author="Fuerth, Mirjam" w:date="2022-02-02T21:33:00Z">
        <w:r w:rsidR="00FB756A" w:rsidDel="0036748D">
          <w:delText>ling</w:delText>
        </w:r>
      </w:del>
      <w:r w:rsidR="00FB756A">
        <w:t xml:space="preserve"> the same barge in ANSYS </w:t>
      </w:r>
      <w:proofErr w:type="spellStart"/>
      <w:ins w:id="447" w:author="Fuerth, Mirjam" w:date="2022-02-02T21:27:00Z">
        <w:r w:rsidR="003610B1">
          <w:t>DesignModeler</w:t>
        </w:r>
        <w:proofErr w:type="spellEnd"/>
        <w:r w:rsidR="003610B1">
          <w:t xml:space="preserve"> </w:t>
        </w:r>
      </w:ins>
      <w:r w:rsidR="00FB756A">
        <w:t>and simulating the results in AQWA averaged 10 minutes</w:t>
      </w:r>
      <w:r w:rsidR="001133FA">
        <w:t>.</w:t>
      </w:r>
    </w:p>
    <w:p w14:paraId="61C5B4BD" w14:textId="19C6EA60" w:rsidR="0043518F" w:rsidRDefault="00FB756A" w:rsidP="00295142">
      <w:r>
        <w:t xml:space="preserve">When considering the time spent on design modelling, the use of the NN model is much more efficient than the commercial alternatives due to its simplicity. </w:t>
      </w:r>
      <w:ins w:id="448" w:author="Fuerth, Mirjam" w:date="2022-02-02T21:30:00Z">
        <w:r w:rsidR="001133FA">
          <w:t>Because the software is based in Python</w:t>
        </w:r>
      </w:ins>
      <w:ins w:id="449" w:author="Fuerth, Mirjam" w:date="2022-02-02T21:31:00Z">
        <w:r w:rsidR="001133FA">
          <w:t xml:space="preserve"> and uses a defined class-structure to process user inputs, it can easily be integrated in other systems</w:t>
        </w:r>
      </w:ins>
      <w:ins w:id="450" w:author="Frizzell, James A" w:date="2022-02-19T09:55:00Z">
        <w:r w:rsidR="007E57D5">
          <w:t xml:space="preserve"> in a plug-and-play fashion</w:t>
        </w:r>
      </w:ins>
      <w:ins w:id="451" w:author="Fuerth, Mirjam" w:date="2022-02-02T21:31:00Z">
        <w:r w:rsidR="001133FA">
          <w:t xml:space="preserve">. </w:t>
        </w:r>
      </w:ins>
      <w:del w:id="452" w:author="Fuerth, Mirjam" w:date="2022-02-02T21:31:00Z">
        <w:r w:rsidDel="001133FA">
          <w:delText>Of course</w:delText>
        </w:r>
      </w:del>
      <w:ins w:id="453" w:author="Fuerth, Mirjam" w:date="2022-02-02T21:31:00Z">
        <w:r w:rsidR="001133FA">
          <w:t>However</w:t>
        </w:r>
      </w:ins>
      <w:r>
        <w:t xml:space="preserve">, this comes with downsides – namely a very restrictive modelling capability and non-negligible errors in the RAO predictions. Additionally, this NN cannot </w:t>
      </w:r>
      <w:r w:rsidR="0043518F">
        <w:t>predict any hydrodynamic features such as added mass, Froude-</w:t>
      </w:r>
      <w:proofErr w:type="spellStart"/>
      <w:r w:rsidR="0043518F">
        <w:t>Krylov</w:t>
      </w:r>
      <w:proofErr w:type="spellEnd"/>
      <w:r w:rsidR="0043518F">
        <w:t xml:space="preserve"> forces, or damping</w:t>
      </w:r>
      <w:ins w:id="454" w:author="Fuerth, Mirjam" w:date="2022-02-02T21:30:00Z">
        <w:r w:rsidR="001133FA">
          <w:t xml:space="preserve"> – all of which can be evaluated in ANSYS AQWA</w:t>
        </w:r>
      </w:ins>
      <w:ins w:id="455" w:author="Frizzell, James A" w:date="2022-02-19T09:56:00Z">
        <w:r w:rsidR="007E57D5">
          <w:t xml:space="preserve"> in the same amount of time needed to solve for the RAOs</w:t>
        </w:r>
      </w:ins>
      <w:r w:rsidR="0043518F">
        <w:t xml:space="preserve">. Such capabilities could be added in the future, but the dataset would need to be expanded. </w:t>
      </w:r>
      <w:del w:id="456" w:author="Fuerth, Mirjam" w:date="2022-02-02T09:11:00Z">
        <w:r w:rsidR="0043518F" w:rsidDel="005F7A3A">
          <w:delText>The data preprocessing procedure would also need to be changed to match the new data.</w:delText>
        </w:r>
      </w:del>
    </w:p>
    <w:p w14:paraId="78B3924B" w14:textId="77777777" w:rsidR="00D846DD" w:rsidRDefault="00E13864" w:rsidP="00E13864">
      <w:pPr>
        <w:pStyle w:val="Heading1"/>
      </w:pPr>
      <w:r>
        <w:t>Conclusion</w:t>
      </w:r>
    </w:p>
    <w:p w14:paraId="1C004D12" w14:textId="77777777" w:rsidR="00957752" w:rsidRDefault="00957752" w:rsidP="00E13864">
      <w:r>
        <w:t xml:space="preserve">This paper outlines the process by which the predictive model was created and tuned. Bypassing the computationally expensive CAD models and providing another path for vessel design to grow into will assist in the development of digital twins in the modern era. The model creation starts with the collection of RAO data from known sources. In the case that this data is unavailable, RAO curves must be generated with a modelling software. Fitting the raw data to a curve of a general equation allows for the simple expression of the form shape of the responses. Simplifying the data </w:t>
      </w:r>
      <w:ins w:id="457" w:author="Fuerth, Mirjam" w:date="2022-02-15T19:08:00Z">
        <w:r w:rsidR="00266D5E">
          <w:t xml:space="preserve">wherever possible </w:t>
        </w:r>
      </w:ins>
      <w:r>
        <w:t xml:space="preserve">is important when setting up a neural network, as having a lower number of outputs improves accuracy when supplying the same amount of input data. A neural network is set up and adjusted to produce </w:t>
      </w:r>
      <w:del w:id="458" w:author="Fuerth, Mirjam" w:date="2022-02-15T19:07:00Z">
        <w:r w:rsidDel="00266D5E">
          <w:delText xml:space="preserve">the </w:delText>
        </w:r>
        <w:commentRangeStart w:id="459"/>
        <w:r w:rsidDel="00266D5E">
          <w:delText>most accurate</w:delText>
        </w:r>
        <w:commentRangeEnd w:id="459"/>
        <w:r w:rsidR="001A097A" w:rsidDel="00266D5E">
          <w:rPr>
            <w:rStyle w:val="CommentReference"/>
          </w:rPr>
          <w:commentReference w:id="459"/>
        </w:r>
        <w:r w:rsidDel="00266D5E">
          <w:delText xml:space="preserve"> </w:delText>
        </w:r>
      </w:del>
      <w:ins w:id="460" w:author="Fuerth, Mirjam" w:date="2022-02-15T19:07:00Z">
        <w:r w:rsidR="00266D5E">
          <w:t xml:space="preserve">a reasonable estimate of the RAOs </w:t>
        </w:r>
      </w:ins>
      <w:del w:id="461" w:author="Fuerth, Mirjam" w:date="2022-02-15T19:07:00Z">
        <w:r w:rsidDel="00266D5E">
          <w:delText xml:space="preserve">results </w:delText>
        </w:r>
      </w:del>
      <w:r>
        <w:t xml:space="preserve">for the </w:t>
      </w:r>
      <w:r w:rsidR="00C961EE">
        <w:t>collected training data, and then implemented into a design studio where engineers can quickly input parameters and investigate the vessel’s response characteristics.</w:t>
      </w:r>
    </w:p>
    <w:p w14:paraId="52996EE6" w14:textId="77777777"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 xml:space="preserve">of using a neural network to </w:t>
      </w:r>
      <w:commentRangeStart w:id="462"/>
      <w:del w:id="463" w:author="Fuerth, Mirjam" w:date="2022-02-15T19:07:00Z">
        <w:r w:rsidR="00167DEE" w:rsidDel="00266D5E">
          <w:delText>replace</w:delText>
        </w:r>
        <w:commentRangeEnd w:id="462"/>
        <w:r w:rsidR="001A097A" w:rsidDel="00266D5E">
          <w:rPr>
            <w:rStyle w:val="CommentReference"/>
          </w:rPr>
          <w:commentReference w:id="462"/>
        </w:r>
        <w:r w:rsidR="00167DEE" w:rsidDel="00266D5E">
          <w:delText xml:space="preserve"> </w:delText>
        </w:r>
      </w:del>
      <w:ins w:id="464" w:author="Fuerth, Mirjam" w:date="2022-02-15T19:07:00Z">
        <w:r w:rsidR="00266D5E">
          <w:t xml:space="preserve">supplement </w:t>
        </w:r>
      </w:ins>
      <w:r w:rsidR="00167DEE">
        <w:t>the traditional solution process of solving for the RAOs of a vessel.</w:t>
      </w:r>
      <w:ins w:id="465" w:author="Fuerth, Mirjam" w:date="2022-02-15T19:07:00Z">
        <w:r w:rsidR="00266D5E">
          <w:t xml:space="preserve"> </w:t>
        </w:r>
      </w:ins>
      <w:ins w:id="466" w:author="Fuerth, Mirjam" w:date="2022-02-15T19:08:00Z">
        <w:r w:rsidR="00266D5E">
          <w:t xml:space="preserve">Of course, this model is far from perfect. </w:t>
        </w:r>
      </w:ins>
      <w:ins w:id="467" w:author="Fuerth, Mirjam" w:date="2022-02-15T19:09:00Z">
        <w:r w:rsidR="00266D5E">
          <w:t xml:space="preserve">A ‘silver-bullet’ model which completely replaces math is unlikely </w:t>
        </w:r>
      </w:ins>
      <w:ins w:id="468" w:author="Fuerth, Mirjam" w:date="2022-02-15T19:10:00Z">
        <w:r w:rsidR="00266D5E">
          <w:t>to ever be</w:t>
        </w:r>
      </w:ins>
      <w:ins w:id="469" w:author="Fuerth, Mirjam" w:date="2022-02-15T19:09:00Z">
        <w:r w:rsidR="00266D5E">
          <w:t xml:space="preserve"> created. However, this project </w:t>
        </w:r>
      </w:ins>
      <w:ins w:id="470" w:author="Fuerth, Mirjam" w:date="2022-02-15T19:10:00Z">
        <w:r w:rsidR="00266D5E">
          <w:t xml:space="preserve">builds upon past research about the use of neural networks in the maritime </w:t>
        </w:r>
      </w:ins>
      <w:ins w:id="471" w:author="Fuerth, Mirjam" w:date="2022-02-15T19:30:00Z">
        <w:r w:rsidR="00DE41C6">
          <w:t>industry and</w:t>
        </w:r>
      </w:ins>
      <w:ins w:id="472" w:author="Fuerth, Mirjam" w:date="2022-02-15T19:10:00Z">
        <w:r w:rsidR="00266D5E">
          <w:t xml:space="preserve"> will hopefully be useful in the early stages of</w:t>
        </w:r>
      </w:ins>
      <w:ins w:id="473" w:author="Fuerth, Mirjam" w:date="2022-02-15T19:11:00Z">
        <w:r w:rsidR="00266D5E">
          <w:t xml:space="preserve"> design where very little is known about a </w:t>
        </w:r>
        <w:proofErr w:type="spellStart"/>
        <w:r w:rsidR="00266D5E">
          <w:t>hullform</w:t>
        </w:r>
        <w:proofErr w:type="spellEnd"/>
        <w:r w:rsidR="00266D5E">
          <w:t>.</w:t>
        </w:r>
      </w:ins>
    </w:p>
    <w:p w14:paraId="634052B5" w14:textId="77777777" w:rsidR="00681D26" w:rsidRDefault="00266D5E" w:rsidP="003F350B">
      <w:ins w:id="474" w:author="Fuerth, Mirjam" w:date="2022-02-15T19:11:00Z">
        <w:r>
          <w:t xml:space="preserve">Future steps to improve the model are already in motion. </w:t>
        </w:r>
      </w:ins>
      <w:ins w:id="475" w:author="Fuerth, Mirjam" w:date="2022-02-15T19:12:00Z">
        <w:r>
          <w:t xml:space="preserve">The model itself can continually be </w:t>
        </w:r>
        <w:r w:rsidR="000B7EA8">
          <w:t>refined</w:t>
        </w:r>
      </w:ins>
      <w:ins w:id="476" w:author="Fuerth, Mirjam" w:date="2022-02-15T19:13:00Z">
        <w:r w:rsidR="000B7EA8">
          <w:t xml:space="preserve">, through changes in the layer architecture or through implementation of different curve fitting functions. </w:t>
        </w:r>
      </w:ins>
      <w:ins w:id="477" w:author="Fuerth, Mirjam" w:date="2022-02-15T19:11:00Z">
        <w:r>
          <w:t xml:space="preserve">Expanding </w:t>
        </w:r>
      </w:ins>
      <w:del w:id="478" w:author="Fuerth, Mirjam" w:date="2022-02-15T19:11:00Z">
        <w:r w:rsidR="008C27DB" w:rsidDel="00266D5E">
          <w:delText xml:space="preserve">The next </w:delText>
        </w:r>
        <w:r w:rsidR="00D337A5" w:rsidDel="00266D5E">
          <w:delText>step</w:delText>
        </w:r>
        <w:r w:rsidR="005330AE" w:rsidDel="00266D5E">
          <w:delText xml:space="preserve"> to proceed with this study is to expand </w:delText>
        </w:r>
      </w:del>
      <w:r w:rsidR="005330AE">
        <w:t xml:space="preserve">the dataset to include </w:t>
      </w:r>
      <w:proofErr w:type="spellStart"/>
      <w:r w:rsidR="005330AE">
        <w:t>hullforms</w:t>
      </w:r>
      <w:proofErr w:type="spellEnd"/>
      <w:r w:rsidR="005330AE">
        <w:t xml:space="preserve"> beyond simple box barges</w:t>
      </w:r>
      <w:ins w:id="479" w:author="Fuerth, Mirjam" w:date="2022-02-15T19:12:00Z">
        <w:r>
          <w:t xml:space="preserve"> is </w:t>
        </w:r>
      </w:ins>
      <w:ins w:id="480" w:author="Fuerth, Mirjam" w:date="2022-02-15T19:13:00Z">
        <w:r w:rsidR="000B7EA8">
          <w:t>another</w:t>
        </w:r>
      </w:ins>
      <w:ins w:id="481" w:author="Fuerth, Mirjam" w:date="2022-02-15T19:12:00Z">
        <w:r>
          <w:t xml:space="preserve"> such improvement</w:t>
        </w:r>
      </w:ins>
      <w:ins w:id="482" w:author="Fuerth, Mirjam" w:date="2022-02-15T19:14:00Z">
        <w:r w:rsidR="000B7EA8">
          <w:t>, which will make the predictive power more useful to real-world vessel shapes</w:t>
        </w:r>
      </w:ins>
      <w:r w:rsidR="005330AE">
        <w:t xml:space="preserve">. </w:t>
      </w:r>
      <w:ins w:id="483" w:author="Fuerth, Mirjam" w:date="2022-02-15T19:14:00Z">
        <w:r w:rsidR="000B7EA8">
          <w:t>Finally, experimental validation of the model</w:t>
        </w:r>
      </w:ins>
      <w:ins w:id="484" w:author="Fuerth, Mirjam" w:date="2022-02-15T19:15:00Z">
        <w:r w:rsidR="000B7EA8">
          <w:t xml:space="preserve"> predictions should be performed to ensure that the model can obtain the accuracy that is claimed i</w:t>
        </w:r>
      </w:ins>
      <w:ins w:id="485" w:author="Fuerth, Mirjam" w:date="2022-02-15T19:16:00Z">
        <w:r w:rsidR="000B7EA8">
          <w:t>n this project.</w:t>
        </w:r>
      </w:ins>
      <w:del w:id="486" w:author="Fuerth, Mirjam" w:date="2022-02-15T19:14:00Z">
        <w:r w:rsidR="005330AE" w:rsidDel="000B7EA8">
          <w:delText>Currently planned is the use of Wigley hulls, which can be parameterized in ANSYS in a similar fashion to what was done with the box barges.</w:delText>
        </w:r>
      </w:del>
    </w:p>
    <w:p w14:paraId="35B1CBD6" w14:textId="77777777" w:rsidR="00793D49" w:rsidRDefault="00793D49">
      <w:pPr>
        <w:pStyle w:val="Heading1"/>
      </w:pPr>
      <w:r>
        <w:t>References</w:t>
      </w:r>
    </w:p>
    <w:p w14:paraId="6CB818E6" w14:textId="77A6111C" w:rsidR="00B047A8" w:rsidRDefault="00B047A8" w:rsidP="00B047A8">
      <w:pPr>
        <w:pStyle w:val="Bibliography"/>
        <w:ind w:left="720" w:hanging="720"/>
        <w:rPr>
          <w:noProof/>
          <w:sz w:val="24"/>
          <w:szCs w:val="24"/>
        </w:rPr>
      </w:pPr>
      <w:r>
        <w:rPr>
          <w:noProof/>
        </w:rPr>
        <w:t>Gjeraker, Anna Holm. 2021. "Response Amplitude Operator." Norwegian University of Science and Technology, June.</w:t>
      </w:r>
    </w:p>
    <w:p w14:paraId="6DA02DE2" w14:textId="77777777" w:rsidR="00B047A8" w:rsidRDefault="00B047A8" w:rsidP="00B047A8">
      <w:pPr>
        <w:pStyle w:val="Bibliography"/>
        <w:ind w:left="720" w:hanging="720"/>
        <w:rPr>
          <w:noProof/>
        </w:rPr>
      </w:pPr>
      <w:r>
        <w:rPr>
          <w:noProof/>
        </w:rPr>
        <w:t xml:space="preserve">Jae, Hwan Lim, and Jae Jo Hyo. 2020. "Prediction of Barge Ship Roll Response Amplitude Operator Using Machine Learning Techniques." </w:t>
      </w:r>
      <w:r>
        <w:rPr>
          <w:i/>
          <w:iCs/>
          <w:noProof/>
        </w:rPr>
        <w:t>Journal of Ocean Engineering and Technology</w:t>
      </w:r>
      <w:r>
        <w:rPr>
          <w:noProof/>
        </w:rPr>
        <w:t xml:space="preserve"> 167-179.</w:t>
      </w:r>
    </w:p>
    <w:p w14:paraId="350D1A88" w14:textId="77777777" w:rsidR="00B047A8" w:rsidRDefault="00B047A8" w:rsidP="00B047A8">
      <w:pPr>
        <w:pStyle w:val="Bibliography"/>
        <w:ind w:left="720" w:hanging="720"/>
        <w:rPr>
          <w:noProof/>
        </w:rPr>
      </w:pPr>
      <w:r>
        <w:rPr>
          <w:noProof/>
        </w:rPr>
        <w:t xml:space="preserve">Keras Team. n.d. "Dropout layer." </w:t>
      </w:r>
      <w:r>
        <w:rPr>
          <w:i/>
          <w:iCs/>
          <w:noProof/>
        </w:rPr>
        <w:t>Keras.</w:t>
      </w:r>
      <w:r>
        <w:rPr>
          <w:noProof/>
        </w:rPr>
        <w:t xml:space="preserve"> Accessed February 17, 2020. https://keras.io/api/layers/regularization_layers/dropout/.</w:t>
      </w:r>
    </w:p>
    <w:p w14:paraId="52BFAEBE" w14:textId="77777777" w:rsidR="00B047A8" w:rsidRDefault="00B047A8" w:rsidP="00B047A8">
      <w:pPr>
        <w:pStyle w:val="Bibliography"/>
        <w:ind w:left="720" w:hanging="720"/>
        <w:rPr>
          <w:noProof/>
        </w:rPr>
      </w:pPr>
      <w:r>
        <w:rPr>
          <w:noProof/>
        </w:rPr>
        <w:lastRenderedPageBreak/>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1E9F98F9" w14:textId="77777777" w:rsidR="00B047A8" w:rsidRDefault="00B047A8" w:rsidP="00B047A8">
      <w:pPr>
        <w:pStyle w:val="Bibliography"/>
        <w:ind w:left="720" w:hanging="720"/>
        <w:rPr>
          <w:noProof/>
        </w:rPr>
      </w:pPr>
      <w:r>
        <w:rPr>
          <w:noProof/>
        </w:rPr>
        <w:t xml:space="preserve">Tensorflow. 2022. </w:t>
      </w:r>
      <w:r>
        <w:rPr>
          <w:i/>
          <w:iCs/>
          <w:noProof/>
        </w:rPr>
        <w:t>Basic regression: Predict fuel efficiency.</w:t>
      </w:r>
      <w:r>
        <w:rPr>
          <w:noProof/>
        </w:rPr>
        <w:t xml:space="preserve"> 01 19. Accessed 01 21, 2022. https://www.tensorflow.org/tutorials/keras/regression#the_auto_mpg_dataset.</w:t>
      </w:r>
    </w:p>
    <w:p w14:paraId="6BBC5C26" w14:textId="77777777" w:rsidR="00B047A8" w:rsidRDefault="00B047A8" w:rsidP="00B047A8">
      <w:pPr>
        <w:pStyle w:val="Bibliography"/>
        <w:ind w:left="720" w:hanging="720"/>
        <w:rPr>
          <w:noProof/>
        </w:rPr>
      </w:pPr>
      <w:r>
        <w:rPr>
          <w:noProof/>
        </w:rPr>
        <w:t xml:space="preserve">—. 2022. </w:t>
      </w:r>
      <w:r>
        <w:rPr>
          <w:i/>
          <w:iCs/>
          <w:noProof/>
        </w:rPr>
        <w:t>Overfit and underfit.</w:t>
      </w:r>
      <w:r>
        <w:rPr>
          <w:noProof/>
        </w:rPr>
        <w:t xml:space="preserve"> 01 19. Accessed 01 21, 2022. https://www.tensorflow.org/tutorials/keras/overfit_and_underfit.</w:t>
      </w:r>
    </w:p>
    <w:p w14:paraId="69CE1ACF" w14:textId="5DD96289" w:rsidR="00B047A8" w:rsidRDefault="00B047A8" w:rsidP="00B047A8">
      <w:pPr>
        <w:rPr>
          <w:ins w:id="487" w:author="Frizzell, James A" w:date="2022-02-17T17:09:00Z"/>
        </w:rPr>
      </w:pPr>
    </w:p>
    <w:p w14:paraId="12514AB0" w14:textId="77777777" w:rsidR="00793D49" w:rsidRDefault="00793D49">
      <w:pPr>
        <w:pStyle w:val="Bibliography"/>
        <w:ind w:left="720" w:hanging="720"/>
        <w:pPrChange w:id="488" w:author="Fuerth, Mirjam" w:date="2022-02-15T08:31:00Z">
          <w:pPr/>
        </w:pPrChange>
      </w:pPr>
    </w:p>
    <w:p w14:paraId="53AAEE85" w14:textId="77777777" w:rsidR="00FA3FC8" w:rsidRPr="00B8344E" w:rsidRDefault="00FA3FC8" w:rsidP="007B0AA7"/>
    <w:sectPr w:rsidR="00FA3FC8" w:rsidRPr="00B8344E" w:rsidSect="00FF7D72">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izzell, James A" w:date="2022-02-15T08:06:00Z" w:initials="FJA">
    <w:p w14:paraId="208A94F0" w14:textId="77777777" w:rsidR="00640E6A" w:rsidRDefault="00640E6A" w:rsidP="005B6A37">
      <w:pPr>
        <w:pStyle w:val="CommentText"/>
        <w:jc w:val="left"/>
      </w:pPr>
      <w:r>
        <w:rPr>
          <w:rStyle w:val="CommentReference"/>
        </w:rPr>
        <w:annotationRef/>
      </w:r>
      <w:r>
        <w:t>inaccurate</w:t>
      </w:r>
    </w:p>
  </w:comment>
  <w:comment w:id="33" w:author="Frizzell, James A" w:date="2022-02-15T08:07:00Z" w:initials="FJA">
    <w:p w14:paraId="7F807328" w14:textId="77777777" w:rsidR="00640E6A" w:rsidRDefault="00640E6A" w:rsidP="005B6A37">
      <w:pPr>
        <w:pStyle w:val="CommentText"/>
        <w:jc w:val="left"/>
      </w:pPr>
      <w:r>
        <w:rPr>
          <w:rStyle w:val="CommentReference"/>
        </w:rPr>
        <w:annotationRef/>
      </w:r>
      <w:r>
        <w:t>More description of boundary determination</w:t>
      </w:r>
    </w:p>
  </w:comment>
  <w:comment w:id="48" w:author="Frizzell, James A" w:date="2022-02-15T08:10:00Z" w:initials="FJA">
    <w:p w14:paraId="7DCEB9AB" w14:textId="77777777" w:rsidR="00640E6A" w:rsidRDefault="00640E6A" w:rsidP="005B6A37">
      <w:pPr>
        <w:pStyle w:val="CommentText"/>
        <w:jc w:val="left"/>
      </w:pPr>
      <w:r>
        <w:rPr>
          <w:rStyle w:val="CommentReference"/>
        </w:rPr>
        <w:annotationRef/>
      </w:r>
      <w:r>
        <w:t>immaterial</w:t>
      </w:r>
    </w:p>
  </w:comment>
  <w:comment w:id="50" w:author="Frizzell, James A" w:date="2022-02-15T08:11:00Z" w:initials="FJA">
    <w:p w14:paraId="7EB5C3F0" w14:textId="77777777" w:rsidR="00640E6A" w:rsidRDefault="00640E6A" w:rsidP="005B6A37">
      <w:pPr>
        <w:pStyle w:val="CommentText"/>
        <w:jc w:val="left"/>
      </w:pPr>
      <w:r>
        <w:rPr>
          <w:rStyle w:val="CommentReference"/>
        </w:rPr>
        <w:annotationRef/>
      </w:r>
      <w:r>
        <w:t>Use lightship approximations for Roll radius gyration instead of direct moments of inertia</w:t>
      </w:r>
    </w:p>
  </w:comment>
  <w:comment w:id="51" w:author="Frizzell, James A" w:date="2022-02-15T19:03:00Z" w:initials="FJA">
    <w:p w14:paraId="1E2AC0E8" w14:textId="77777777" w:rsidR="00266D5E" w:rsidRDefault="00266D5E" w:rsidP="005B6A37">
      <w:pPr>
        <w:pStyle w:val="CommentText"/>
        <w:jc w:val="left"/>
      </w:pPr>
      <w:r>
        <w:rPr>
          <w:rStyle w:val="CommentReference"/>
        </w:rPr>
        <w:annotationRef/>
      </w:r>
      <w:r>
        <w:t>(except idk how to calculate that)</w:t>
      </w:r>
    </w:p>
  </w:comment>
  <w:comment w:id="149" w:author="Frizzell, James A" w:date="2022-02-15T08:13:00Z" w:initials="FJA">
    <w:p w14:paraId="69373B5A" w14:textId="77777777" w:rsidR="00640E6A" w:rsidRDefault="00640E6A" w:rsidP="005B6A37">
      <w:pPr>
        <w:pStyle w:val="CommentText"/>
        <w:jc w:val="left"/>
      </w:pPr>
      <w:r>
        <w:rPr>
          <w:rStyle w:val="CommentReference"/>
        </w:rPr>
        <w:annotationRef/>
      </w:r>
      <w:r>
        <w:t>Clarify that 18 comes from 6 dof * 3</w:t>
      </w:r>
    </w:p>
  </w:comment>
  <w:comment w:id="172" w:author="Frizzell, James A" w:date="2022-02-15T08:07:00Z" w:initials="FJA">
    <w:p w14:paraId="06ECD8F2" w14:textId="77777777" w:rsidR="00640E6A" w:rsidRDefault="00640E6A" w:rsidP="005B6A37">
      <w:pPr>
        <w:pStyle w:val="CommentText"/>
        <w:jc w:val="left"/>
      </w:pPr>
      <w:r>
        <w:rPr>
          <w:rStyle w:val="CommentReference"/>
        </w:rPr>
        <w:annotationRef/>
      </w:r>
      <w:r>
        <w:t>Justify this more</w:t>
      </w:r>
    </w:p>
  </w:comment>
  <w:comment w:id="173" w:author="Frizzell, James A" w:date="2022-02-15T08:08:00Z" w:initials="FJA">
    <w:p w14:paraId="474B68F2" w14:textId="77777777" w:rsidR="00640E6A" w:rsidRDefault="00640E6A" w:rsidP="005B6A37">
      <w:pPr>
        <w:pStyle w:val="CommentText"/>
        <w:jc w:val="left"/>
      </w:pPr>
      <w:r>
        <w:rPr>
          <w:rStyle w:val="CommentReference"/>
        </w:rPr>
        <w:annotationRef/>
      </w:r>
      <w:r>
        <w:t>Perform "cheater" r-squared evaluation</w:t>
      </w:r>
    </w:p>
  </w:comment>
  <w:comment w:id="175" w:author="Frizzell, James A" w:date="2022-02-17T19:12:00Z" w:initials="FJA">
    <w:p w14:paraId="76F74E5F" w14:textId="77777777" w:rsidR="0069359B" w:rsidRDefault="0069359B" w:rsidP="00084920">
      <w:pPr>
        <w:pStyle w:val="CommentText"/>
        <w:jc w:val="left"/>
      </w:pPr>
      <w:r>
        <w:rPr>
          <w:rStyle w:val="CommentReference"/>
        </w:rPr>
        <w:annotationRef/>
      </w:r>
      <w:r>
        <w:t>Format this to be on one page</w:t>
      </w:r>
    </w:p>
  </w:comment>
  <w:comment w:id="298" w:author="Frizzell, James A" w:date="2022-02-15T08:38:00Z" w:initials="FJA">
    <w:p w14:paraId="3305EC20" w14:textId="08868575" w:rsidR="00FE677F" w:rsidRDefault="00FE677F" w:rsidP="005B6A37">
      <w:pPr>
        <w:pStyle w:val="CommentText"/>
        <w:jc w:val="left"/>
      </w:pPr>
      <w:r>
        <w:rPr>
          <w:rStyle w:val="CommentReference"/>
        </w:rPr>
        <w:annotationRef/>
      </w:r>
      <w:r>
        <w:t>hyperparameters</w:t>
      </w:r>
    </w:p>
  </w:comment>
  <w:comment w:id="299" w:author="Frizzell, James A" w:date="2022-02-15T19:06:00Z" w:initials="FJA">
    <w:p w14:paraId="054043CC" w14:textId="77777777" w:rsidR="00266D5E" w:rsidRDefault="00266D5E" w:rsidP="005B6A37">
      <w:pPr>
        <w:pStyle w:val="CommentText"/>
        <w:jc w:val="left"/>
      </w:pPr>
      <w:r>
        <w:rPr>
          <w:rStyle w:val="CommentReference"/>
        </w:rPr>
        <w:annotationRef/>
      </w:r>
      <w:r>
        <w:t>Heck-erparameters</w:t>
      </w:r>
    </w:p>
  </w:comment>
  <w:comment w:id="459" w:author="Frizzell, James A" w:date="2022-02-15T08:17:00Z" w:initials="FJA">
    <w:p w14:paraId="0D75971E" w14:textId="240A97FB" w:rsidR="001A097A" w:rsidRDefault="001A097A" w:rsidP="005B6A37">
      <w:pPr>
        <w:pStyle w:val="CommentText"/>
        <w:jc w:val="left"/>
      </w:pPr>
      <w:r>
        <w:rPr>
          <w:rStyle w:val="CommentReference"/>
        </w:rPr>
        <w:annotationRef/>
      </w:r>
      <w:r>
        <w:t>"reasonably good estimate"</w:t>
      </w:r>
    </w:p>
  </w:comment>
  <w:comment w:id="462" w:author="Frizzell, James A" w:date="2022-02-15T08:17:00Z" w:initials="FJA">
    <w:p w14:paraId="7333219A" w14:textId="77777777" w:rsidR="001A097A" w:rsidRDefault="001A097A" w:rsidP="005B6A37">
      <w:pPr>
        <w:pStyle w:val="CommentText"/>
        <w:jc w:val="left"/>
      </w:pPr>
      <w:r>
        <w:rPr>
          <w:rStyle w:val="CommentReference"/>
        </w:rPr>
        <w:annotationRef/>
      </w:r>
      <w:r>
        <w:t>"supplement"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A94F0" w15:done="0"/>
  <w15:commentEx w15:paraId="7F807328" w15:done="0"/>
  <w15:commentEx w15:paraId="7DCEB9AB" w15:done="0"/>
  <w15:commentEx w15:paraId="7EB5C3F0" w15:done="0"/>
  <w15:commentEx w15:paraId="1E2AC0E8" w15:paraIdParent="7EB5C3F0" w15:done="0"/>
  <w15:commentEx w15:paraId="69373B5A" w15:done="0"/>
  <w15:commentEx w15:paraId="06ECD8F2" w15:done="0"/>
  <w15:commentEx w15:paraId="474B68F2" w15:paraIdParent="06ECD8F2" w15:done="0"/>
  <w15:commentEx w15:paraId="76F74E5F" w15:done="1"/>
  <w15:commentEx w15:paraId="3305EC20" w15:done="1"/>
  <w15:commentEx w15:paraId="054043CC" w15:paraIdParent="3305EC20" w15:done="1"/>
  <w15:commentEx w15:paraId="0D75971E" w15:done="0"/>
  <w15:commentEx w15:paraId="73332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DD89" w16cex:dateUtc="2022-02-15T14:06:00Z"/>
  <w16cex:commentExtensible w16cex:durableId="25B5DDAA" w16cex:dateUtc="2022-02-15T14:07:00Z"/>
  <w16cex:commentExtensible w16cex:durableId="25B5DE91" w16cex:dateUtc="2022-02-15T14:10:00Z"/>
  <w16cex:commentExtensible w16cex:durableId="25B5DEAD" w16cex:dateUtc="2022-02-15T14:11:00Z"/>
  <w16cex:commentExtensible w16cex:durableId="25B67785" w16cex:dateUtc="2022-02-16T01:03:00Z"/>
  <w16cex:commentExtensible w16cex:durableId="25B5DF38" w16cex:dateUtc="2022-02-15T14:13:00Z"/>
  <w16cex:commentExtensible w16cex:durableId="25B5DDDC" w16cex:dateUtc="2022-02-15T14:07:00Z"/>
  <w16cex:commentExtensible w16cex:durableId="25B5DDEE" w16cex:dateUtc="2022-02-15T14:08:00Z"/>
  <w16cex:commentExtensible w16cex:durableId="25B91CB8" w16cex:dateUtc="2022-02-18T01:12:00Z"/>
  <w16cex:commentExtensible w16cex:durableId="25B5E4FE" w16cex:dateUtc="2022-02-15T14:38:00Z"/>
  <w16cex:commentExtensible w16cex:durableId="25B6783B" w16cex:dateUtc="2022-02-16T01:06:00Z"/>
  <w16cex:commentExtensible w16cex:durableId="25B5DFFC" w16cex:dateUtc="2022-02-15T14:17:00Z"/>
  <w16cex:commentExtensible w16cex:durableId="25B5E028" w16cex:dateUtc="2022-02-15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A94F0" w16cid:durableId="25B5DD89"/>
  <w16cid:commentId w16cid:paraId="7F807328" w16cid:durableId="25B5DDAA"/>
  <w16cid:commentId w16cid:paraId="7DCEB9AB" w16cid:durableId="25B5DE91"/>
  <w16cid:commentId w16cid:paraId="7EB5C3F0" w16cid:durableId="25B5DEAD"/>
  <w16cid:commentId w16cid:paraId="1E2AC0E8" w16cid:durableId="25B67785"/>
  <w16cid:commentId w16cid:paraId="69373B5A" w16cid:durableId="25B5DF38"/>
  <w16cid:commentId w16cid:paraId="06ECD8F2" w16cid:durableId="25B5DDDC"/>
  <w16cid:commentId w16cid:paraId="474B68F2" w16cid:durableId="25B5DDEE"/>
  <w16cid:commentId w16cid:paraId="76F74E5F" w16cid:durableId="25B91CB8"/>
  <w16cid:commentId w16cid:paraId="3305EC20" w16cid:durableId="25B5E4FE"/>
  <w16cid:commentId w16cid:paraId="054043CC" w16cid:durableId="25B6783B"/>
  <w16cid:commentId w16cid:paraId="0D75971E" w16cid:durableId="25B5DFFC"/>
  <w16cid:commentId w16cid:paraId="7333219A" w16cid:durableId="25B5E0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C073" w14:textId="77777777" w:rsidR="002B4417" w:rsidRDefault="002B4417" w:rsidP="008A37A4">
      <w:pPr>
        <w:spacing w:after="0" w:line="240" w:lineRule="auto"/>
      </w:pPr>
      <w:r>
        <w:separator/>
      </w:r>
    </w:p>
  </w:endnote>
  <w:endnote w:type="continuationSeparator" w:id="0">
    <w:p w14:paraId="0B512CA2" w14:textId="77777777" w:rsidR="002B4417" w:rsidRDefault="002B4417"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FAA0" w14:textId="77777777" w:rsidR="00FF7D72" w:rsidRDefault="00FF7D72"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E44F" w14:textId="77777777" w:rsidR="002B4417" w:rsidRDefault="002B4417" w:rsidP="008A37A4">
      <w:pPr>
        <w:spacing w:after="0" w:line="240" w:lineRule="auto"/>
      </w:pPr>
      <w:r>
        <w:separator/>
      </w:r>
    </w:p>
  </w:footnote>
  <w:footnote w:type="continuationSeparator" w:id="0">
    <w:p w14:paraId="3ADD69A6" w14:textId="77777777" w:rsidR="002B4417" w:rsidRDefault="002B4417"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409DA" w14:textId="77777777" w:rsidR="00FF7D72" w:rsidRDefault="00FF7D72" w:rsidP="00FF7D72">
    <w:pPr>
      <w:pBdr>
        <w:bottom w:val="single" w:sz="12" w:space="1" w:color="000000"/>
      </w:pBdr>
      <w:tabs>
        <w:tab w:val="right" w:pos="9040"/>
      </w:tabs>
      <w:spacing w:after="0" w:line="240" w:lineRule="auto"/>
      <w:rPr>
        <w:b/>
        <w:i/>
      </w:rPr>
    </w:pPr>
    <w:r>
      <w:rPr>
        <w:b/>
        <w:i/>
      </w:rPr>
      <w:t>Proceedings of the 2</w:t>
    </w:r>
    <w:r w:rsidR="009B4177">
      <w:rPr>
        <w:b/>
        <w:i/>
      </w:rPr>
      <w:t>7</w:t>
    </w:r>
    <w:r>
      <w:rPr>
        <w:b/>
        <w:i/>
        <w:vertAlign w:val="superscript"/>
      </w:rPr>
      <w:t>th</w:t>
    </w:r>
    <w:r>
      <w:rPr>
        <w:b/>
        <w:i/>
      </w:rPr>
      <w:t xml:space="preserve"> Offshore Symposium, </w:t>
    </w:r>
    <w:r w:rsidR="009B4177">
      <w:rPr>
        <w:b/>
        <w:bCs/>
        <w:i/>
        <w:iCs/>
      </w:rPr>
      <w:t>February 22</w:t>
    </w:r>
    <w:r w:rsidR="009B4177" w:rsidRPr="009B4177">
      <w:rPr>
        <w:b/>
        <w:bCs/>
        <w:i/>
        <w:iCs/>
        <w:vertAlign w:val="superscript"/>
      </w:rPr>
      <w:t>nd</w:t>
    </w:r>
    <w:r w:rsidR="009B4177">
      <w:rPr>
        <w:b/>
        <w:bCs/>
        <w:i/>
        <w:iCs/>
      </w:rPr>
      <w:t>, 2021</w:t>
    </w:r>
    <w:r w:rsidR="00280F43" w:rsidRPr="008A37A4">
      <w:rPr>
        <w:b/>
        <w:bCs/>
        <w:i/>
        <w:iCs/>
      </w:rPr>
      <w:t xml:space="preserve">, </w:t>
    </w:r>
    <w:r>
      <w:rPr>
        <w:b/>
        <w:i/>
      </w:rPr>
      <w:t>Houston, Texas</w:t>
    </w:r>
  </w:p>
  <w:p w14:paraId="388AC5EA" w14:textId="77777777" w:rsidR="00FF7D72" w:rsidRDefault="00FF7D72"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3ED7740E" w14:textId="77777777" w:rsidR="00FF7D72" w:rsidRDefault="00FF7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3B7C" w14:textId="61280713" w:rsidR="00FF7D72" w:rsidRDefault="00EC0A20">
    <w:pPr>
      <w:pStyle w:val="Header"/>
    </w:pPr>
    <w:r>
      <w:rPr>
        <w:rFonts w:ascii="Times" w:eastAsia="Times" w:hAnsi="Times" w:cs="Times"/>
        <w:b/>
        <w:smallCaps/>
        <w:noProof/>
        <w:sz w:val="36"/>
        <w:szCs w:val="36"/>
      </w:rPr>
      <w:drawing>
        <wp:inline distT="0" distB="0" distL="0" distR="0" wp14:anchorId="451BBB77" wp14:editId="4BBE5DF9">
          <wp:extent cx="5943600" cy="1581150"/>
          <wp:effectExtent l="0" t="0" r="0" b="0"/>
          <wp:docPr id="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izzell, James A">
    <w15:presenceInfo w15:providerId="None" w15:userId="Frizzell, James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31DE4"/>
    <w:rsid w:val="00034284"/>
    <w:rsid w:val="000362E1"/>
    <w:rsid w:val="00053388"/>
    <w:rsid w:val="000562AA"/>
    <w:rsid w:val="00063347"/>
    <w:rsid w:val="00065698"/>
    <w:rsid w:val="000703F7"/>
    <w:rsid w:val="00076370"/>
    <w:rsid w:val="000844B2"/>
    <w:rsid w:val="000A6FDF"/>
    <w:rsid w:val="000B4AEA"/>
    <w:rsid w:val="000B7EA8"/>
    <w:rsid w:val="000D1678"/>
    <w:rsid w:val="000D4C9B"/>
    <w:rsid w:val="000D6C9F"/>
    <w:rsid w:val="000E3BA7"/>
    <w:rsid w:val="000E6D01"/>
    <w:rsid w:val="000E7753"/>
    <w:rsid w:val="000F2BA7"/>
    <w:rsid w:val="000F37C3"/>
    <w:rsid w:val="0010748A"/>
    <w:rsid w:val="001133FA"/>
    <w:rsid w:val="00142C08"/>
    <w:rsid w:val="001518DF"/>
    <w:rsid w:val="00167DEE"/>
    <w:rsid w:val="00172EC7"/>
    <w:rsid w:val="00176987"/>
    <w:rsid w:val="00185A86"/>
    <w:rsid w:val="0019252F"/>
    <w:rsid w:val="001A097A"/>
    <w:rsid w:val="001A3744"/>
    <w:rsid w:val="001A7CE3"/>
    <w:rsid w:val="001B6F51"/>
    <w:rsid w:val="001C3982"/>
    <w:rsid w:val="002152F4"/>
    <w:rsid w:val="00233DEE"/>
    <w:rsid w:val="002359E0"/>
    <w:rsid w:val="00241562"/>
    <w:rsid w:val="002436B7"/>
    <w:rsid w:val="00255DF2"/>
    <w:rsid w:val="00261F4B"/>
    <w:rsid w:val="00266D5E"/>
    <w:rsid w:val="00280F43"/>
    <w:rsid w:val="00287981"/>
    <w:rsid w:val="00292DEE"/>
    <w:rsid w:val="00295142"/>
    <w:rsid w:val="002A1D7C"/>
    <w:rsid w:val="002B1E1B"/>
    <w:rsid w:val="002B4417"/>
    <w:rsid w:val="002C17CF"/>
    <w:rsid w:val="002D2326"/>
    <w:rsid w:val="002D3C00"/>
    <w:rsid w:val="002E5912"/>
    <w:rsid w:val="00325E61"/>
    <w:rsid w:val="003323AF"/>
    <w:rsid w:val="00334402"/>
    <w:rsid w:val="00352694"/>
    <w:rsid w:val="003610B1"/>
    <w:rsid w:val="00364A5C"/>
    <w:rsid w:val="0036748D"/>
    <w:rsid w:val="00376349"/>
    <w:rsid w:val="003A5A59"/>
    <w:rsid w:val="003C5291"/>
    <w:rsid w:val="003C5C8A"/>
    <w:rsid w:val="003E114B"/>
    <w:rsid w:val="003E320E"/>
    <w:rsid w:val="003F0B8F"/>
    <w:rsid w:val="003F350B"/>
    <w:rsid w:val="00410ED4"/>
    <w:rsid w:val="004267C8"/>
    <w:rsid w:val="0043518F"/>
    <w:rsid w:val="00450C41"/>
    <w:rsid w:val="00461044"/>
    <w:rsid w:val="004978A8"/>
    <w:rsid w:val="004B2A8E"/>
    <w:rsid w:val="004B4039"/>
    <w:rsid w:val="004B46D3"/>
    <w:rsid w:val="004C12C5"/>
    <w:rsid w:val="004E150D"/>
    <w:rsid w:val="004F3D3B"/>
    <w:rsid w:val="005150AB"/>
    <w:rsid w:val="00522E2D"/>
    <w:rsid w:val="005239FF"/>
    <w:rsid w:val="00532B5F"/>
    <w:rsid w:val="005330AE"/>
    <w:rsid w:val="0053625D"/>
    <w:rsid w:val="00540DAD"/>
    <w:rsid w:val="00542D02"/>
    <w:rsid w:val="00550F3B"/>
    <w:rsid w:val="00593E39"/>
    <w:rsid w:val="005B6A37"/>
    <w:rsid w:val="005D0F5F"/>
    <w:rsid w:val="005D6D3B"/>
    <w:rsid w:val="005E56CF"/>
    <w:rsid w:val="005F1639"/>
    <w:rsid w:val="005F7A3A"/>
    <w:rsid w:val="005F7AB8"/>
    <w:rsid w:val="00610AF4"/>
    <w:rsid w:val="0061589A"/>
    <w:rsid w:val="0062237D"/>
    <w:rsid w:val="006361CC"/>
    <w:rsid w:val="00637AAA"/>
    <w:rsid w:val="00640E6A"/>
    <w:rsid w:val="00655F75"/>
    <w:rsid w:val="00666E76"/>
    <w:rsid w:val="006813D4"/>
    <w:rsid w:val="00681D26"/>
    <w:rsid w:val="00683805"/>
    <w:rsid w:val="0069359B"/>
    <w:rsid w:val="006A13D6"/>
    <w:rsid w:val="006A736C"/>
    <w:rsid w:val="006C331D"/>
    <w:rsid w:val="006F29D6"/>
    <w:rsid w:val="006F7A50"/>
    <w:rsid w:val="006F7E82"/>
    <w:rsid w:val="007165EC"/>
    <w:rsid w:val="0071753B"/>
    <w:rsid w:val="007202AD"/>
    <w:rsid w:val="007206CE"/>
    <w:rsid w:val="007276C3"/>
    <w:rsid w:val="007334B4"/>
    <w:rsid w:val="00735CAA"/>
    <w:rsid w:val="00737F13"/>
    <w:rsid w:val="0075012B"/>
    <w:rsid w:val="00750FC2"/>
    <w:rsid w:val="00784BEF"/>
    <w:rsid w:val="0079278C"/>
    <w:rsid w:val="00793D49"/>
    <w:rsid w:val="007A35C9"/>
    <w:rsid w:val="007A3EBD"/>
    <w:rsid w:val="007B0274"/>
    <w:rsid w:val="007B0AA7"/>
    <w:rsid w:val="007B721F"/>
    <w:rsid w:val="007C036F"/>
    <w:rsid w:val="007C07ED"/>
    <w:rsid w:val="007E0879"/>
    <w:rsid w:val="007E0CA5"/>
    <w:rsid w:val="007E419A"/>
    <w:rsid w:val="007E57D5"/>
    <w:rsid w:val="007F5715"/>
    <w:rsid w:val="00811852"/>
    <w:rsid w:val="00811E29"/>
    <w:rsid w:val="00812268"/>
    <w:rsid w:val="008271ED"/>
    <w:rsid w:val="00841D35"/>
    <w:rsid w:val="00871197"/>
    <w:rsid w:val="00880B83"/>
    <w:rsid w:val="00880D3F"/>
    <w:rsid w:val="00881A52"/>
    <w:rsid w:val="00886490"/>
    <w:rsid w:val="00890A36"/>
    <w:rsid w:val="00894328"/>
    <w:rsid w:val="008A37A4"/>
    <w:rsid w:val="008A69A0"/>
    <w:rsid w:val="008C27DB"/>
    <w:rsid w:val="008C71D2"/>
    <w:rsid w:val="008E620D"/>
    <w:rsid w:val="0092119A"/>
    <w:rsid w:val="00935403"/>
    <w:rsid w:val="0095706D"/>
    <w:rsid w:val="00957752"/>
    <w:rsid w:val="009759D6"/>
    <w:rsid w:val="00976BF9"/>
    <w:rsid w:val="00980290"/>
    <w:rsid w:val="009B4177"/>
    <w:rsid w:val="009C153A"/>
    <w:rsid w:val="009D5C4B"/>
    <w:rsid w:val="009E120D"/>
    <w:rsid w:val="009E5F45"/>
    <w:rsid w:val="009F4638"/>
    <w:rsid w:val="00A16999"/>
    <w:rsid w:val="00A20358"/>
    <w:rsid w:val="00A22794"/>
    <w:rsid w:val="00A260A4"/>
    <w:rsid w:val="00A34834"/>
    <w:rsid w:val="00A42921"/>
    <w:rsid w:val="00A54F5E"/>
    <w:rsid w:val="00A55C81"/>
    <w:rsid w:val="00A871F5"/>
    <w:rsid w:val="00A878D4"/>
    <w:rsid w:val="00AA4A05"/>
    <w:rsid w:val="00AA74A6"/>
    <w:rsid w:val="00AC5DD2"/>
    <w:rsid w:val="00AD63A4"/>
    <w:rsid w:val="00AE38CD"/>
    <w:rsid w:val="00AE4C3B"/>
    <w:rsid w:val="00AF0E77"/>
    <w:rsid w:val="00B047A8"/>
    <w:rsid w:val="00B355F8"/>
    <w:rsid w:val="00B430EB"/>
    <w:rsid w:val="00B442E9"/>
    <w:rsid w:val="00B47295"/>
    <w:rsid w:val="00B55487"/>
    <w:rsid w:val="00B55517"/>
    <w:rsid w:val="00B62BEB"/>
    <w:rsid w:val="00B77F7B"/>
    <w:rsid w:val="00B82FB7"/>
    <w:rsid w:val="00B8344E"/>
    <w:rsid w:val="00B9261F"/>
    <w:rsid w:val="00BA3172"/>
    <w:rsid w:val="00BC338F"/>
    <w:rsid w:val="00BC7B5D"/>
    <w:rsid w:val="00BD42B9"/>
    <w:rsid w:val="00BF2A78"/>
    <w:rsid w:val="00C014E5"/>
    <w:rsid w:val="00C11126"/>
    <w:rsid w:val="00C178C7"/>
    <w:rsid w:val="00C21075"/>
    <w:rsid w:val="00C406DA"/>
    <w:rsid w:val="00C533D9"/>
    <w:rsid w:val="00C53480"/>
    <w:rsid w:val="00C64B75"/>
    <w:rsid w:val="00C73A7C"/>
    <w:rsid w:val="00C81514"/>
    <w:rsid w:val="00C844AD"/>
    <w:rsid w:val="00C94F3D"/>
    <w:rsid w:val="00C961EE"/>
    <w:rsid w:val="00CB0B8A"/>
    <w:rsid w:val="00CF2742"/>
    <w:rsid w:val="00D03B61"/>
    <w:rsid w:val="00D0726E"/>
    <w:rsid w:val="00D07A83"/>
    <w:rsid w:val="00D2318C"/>
    <w:rsid w:val="00D337A5"/>
    <w:rsid w:val="00D34E03"/>
    <w:rsid w:val="00D8203F"/>
    <w:rsid w:val="00D846DD"/>
    <w:rsid w:val="00D95B49"/>
    <w:rsid w:val="00D9741F"/>
    <w:rsid w:val="00D976DB"/>
    <w:rsid w:val="00DA6ECA"/>
    <w:rsid w:val="00DB32E8"/>
    <w:rsid w:val="00DB78CC"/>
    <w:rsid w:val="00DD297F"/>
    <w:rsid w:val="00DD5E01"/>
    <w:rsid w:val="00DE41C6"/>
    <w:rsid w:val="00DE6C40"/>
    <w:rsid w:val="00E10D46"/>
    <w:rsid w:val="00E11C21"/>
    <w:rsid w:val="00E12362"/>
    <w:rsid w:val="00E13864"/>
    <w:rsid w:val="00E23D1B"/>
    <w:rsid w:val="00E35050"/>
    <w:rsid w:val="00E37B00"/>
    <w:rsid w:val="00E80337"/>
    <w:rsid w:val="00E86AE9"/>
    <w:rsid w:val="00E93294"/>
    <w:rsid w:val="00EA7FAE"/>
    <w:rsid w:val="00EC0A20"/>
    <w:rsid w:val="00EC6829"/>
    <w:rsid w:val="00EC7E7E"/>
    <w:rsid w:val="00ED4284"/>
    <w:rsid w:val="00ED73E7"/>
    <w:rsid w:val="00EE17B1"/>
    <w:rsid w:val="00EF1D87"/>
    <w:rsid w:val="00F10533"/>
    <w:rsid w:val="00F1197F"/>
    <w:rsid w:val="00F30A9F"/>
    <w:rsid w:val="00F34410"/>
    <w:rsid w:val="00F4505B"/>
    <w:rsid w:val="00F67514"/>
    <w:rsid w:val="00F739ED"/>
    <w:rsid w:val="00F73B5E"/>
    <w:rsid w:val="00F740CA"/>
    <w:rsid w:val="00F84BDC"/>
    <w:rsid w:val="00F84C4B"/>
    <w:rsid w:val="00F91F88"/>
    <w:rsid w:val="00FA3B75"/>
    <w:rsid w:val="00FA3FC8"/>
    <w:rsid w:val="00FA523F"/>
    <w:rsid w:val="00FB5292"/>
    <w:rsid w:val="00FB756A"/>
    <w:rsid w:val="00FE1A50"/>
    <w:rsid w:val="00FE5783"/>
    <w:rsid w:val="00FE677F"/>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5D540"/>
  <w15:chartTrackingRefBased/>
  <w15:docId w15:val="{8479C985-BA32-4FEB-919D-706781B5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spacing w:after="160" w:line="259" w:lineRule="auto"/>
      <w:jc w:val="both"/>
    </w:pPr>
    <w:rPr>
      <w:rFonts w:ascii="Times New Roman" w:hAnsi="Times New Roman"/>
      <w:szCs w:val="22"/>
      <w:lang w:eastAsia="en-US"/>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Yu Gothic Light"/>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Calibri Light" w:eastAsia="Yu Gothic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Yu Gothic Light"/>
      <w:caps/>
      <w:spacing w:val="-10"/>
      <w:kern w:val="28"/>
      <w:sz w:val="32"/>
      <w:szCs w:val="56"/>
    </w:rPr>
  </w:style>
  <w:style w:type="character" w:customStyle="1" w:styleId="TitleChar">
    <w:name w:val="Title Char"/>
    <w:link w:val="Title"/>
    <w:uiPriority w:val="10"/>
    <w:rsid w:val="008A37A4"/>
    <w:rPr>
      <w:rFonts w:ascii="Times New Roman" w:eastAsia="Yu Gothic Light" w:hAnsi="Times New Roman" w:cs="Times New Roman"/>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link w:val="Style1"/>
    <w:rsid w:val="008A37A4"/>
    <w:rPr>
      <w:rFonts w:ascii="Times New Roman" w:hAnsi="Times New Roman"/>
      <w:b/>
      <w:smallCaps/>
      <w:sz w:val="20"/>
    </w:rPr>
  </w:style>
  <w:style w:type="character" w:styleId="Emphasis">
    <w:name w:val="Emphasis"/>
    <w:uiPriority w:val="20"/>
    <w:qFormat/>
    <w:rsid w:val="008A37A4"/>
    <w:rPr>
      <w:i/>
      <w:iCs/>
    </w:rPr>
  </w:style>
  <w:style w:type="character" w:customStyle="1" w:styleId="AuthordetalisChar">
    <w:name w:val="Author detalis 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Calibri" w:eastAsia="Yu Mincho" w:hAnsi="Calibri"/>
      <w:color w:val="5A5A5A"/>
      <w:spacing w:val="15"/>
      <w:sz w:val="22"/>
    </w:rPr>
  </w:style>
  <w:style w:type="character" w:customStyle="1" w:styleId="SubtitleChar">
    <w:name w:val="Subtitle Char"/>
    <w:link w:val="Subtitle"/>
    <w:uiPriority w:val="11"/>
    <w:rsid w:val="008A37A4"/>
    <w:rPr>
      <w:rFonts w:eastAsia="Yu Mincho"/>
      <w:color w:val="5A5A5A"/>
      <w:spacing w:val="15"/>
    </w:rPr>
  </w:style>
  <w:style w:type="paragraph" w:styleId="NoSpacing">
    <w:name w:val="No Spacing"/>
    <w:uiPriority w:val="1"/>
    <w:qFormat/>
    <w:rsid w:val="008A37A4"/>
    <w:pPr>
      <w:jc w:val="both"/>
    </w:pPr>
    <w:rPr>
      <w:rFonts w:ascii="Times New Roman" w:hAnsi="Times New Roman"/>
      <w:szCs w:val="22"/>
      <w:lang w:eastAsia="en-US"/>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link w:val="Heading1"/>
    <w:uiPriority w:val="9"/>
    <w:rsid w:val="005F7AB8"/>
    <w:rPr>
      <w:rFonts w:ascii="Times New Roman" w:eastAsia="Yu Gothic Light" w:hAnsi="Times New Roman" w:cs="Times New Roman"/>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link w:val="Abstract"/>
    <w:rsid w:val="00FF7D72"/>
    <w:rPr>
      <w:rFonts w:ascii="Times New Roman" w:hAnsi="Times New Roman"/>
      <w:i/>
      <w:sz w:val="20"/>
    </w:rPr>
  </w:style>
  <w:style w:type="character" w:customStyle="1" w:styleId="bulletliststyleChar">
    <w:name w:val="bullet list style 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13864"/>
    <w:rPr>
      <w:color w:val="808080"/>
    </w:rPr>
  </w:style>
  <w:style w:type="character" w:customStyle="1" w:styleId="Heading2Char">
    <w:name w:val="Heading 2 Char"/>
    <w:link w:val="Heading2"/>
    <w:uiPriority w:val="9"/>
    <w:rsid w:val="00AA4A05"/>
    <w:rPr>
      <w:rFonts w:ascii="Calibri Light" w:eastAsia="Yu Gothic Light" w:hAnsi="Calibri Light" w:cs="Times New Roman"/>
      <w:color w:val="2F5496"/>
      <w:sz w:val="26"/>
      <w:szCs w:val="26"/>
    </w:rPr>
  </w:style>
  <w:style w:type="character" w:customStyle="1" w:styleId="Heading3Char">
    <w:name w:val="Heading 3 Char"/>
    <w:link w:val="Heading3"/>
    <w:uiPriority w:val="9"/>
    <w:rsid w:val="00AA4A05"/>
    <w:rPr>
      <w:rFonts w:ascii="Calibri Light" w:eastAsia="Yu Gothic Light" w:hAnsi="Calibri Light" w:cs="Times New Roman"/>
      <w:color w:val="1F3763"/>
      <w:sz w:val="24"/>
      <w:szCs w:val="24"/>
    </w:rPr>
  </w:style>
  <w:style w:type="paragraph" w:styleId="Bibliography">
    <w:name w:val="Bibliography"/>
    <w:basedOn w:val="Normal"/>
    <w:next w:val="Normal"/>
    <w:uiPriority w:val="37"/>
    <w:unhideWhenUsed/>
    <w:rsid w:val="00793D49"/>
  </w:style>
  <w:style w:type="character" w:styleId="CommentReference">
    <w:name w:val="annotation reference"/>
    <w:uiPriority w:val="99"/>
    <w:semiHidden/>
    <w:unhideWhenUsed/>
    <w:rsid w:val="00D07A83"/>
    <w:rPr>
      <w:sz w:val="16"/>
      <w:szCs w:val="16"/>
    </w:rPr>
  </w:style>
  <w:style w:type="paragraph" w:styleId="CommentText">
    <w:name w:val="annotation text"/>
    <w:basedOn w:val="Normal"/>
    <w:link w:val="CommentTextChar"/>
    <w:uiPriority w:val="99"/>
    <w:unhideWhenUsed/>
    <w:rsid w:val="00D07A83"/>
    <w:pPr>
      <w:spacing w:line="240" w:lineRule="auto"/>
    </w:pPr>
    <w:rPr>
      <w:szCs w:val="20"/>
    </w:rPr>
  </w:style>
  <w:style w:type="character" w:customStyle="1" w:styleId="CommentTextChar">
    <w:name w:val="Comment Text Char"/>
    <w:link w:val="CommentText"/>
    <w:uiPriority w:val="99"/>
    <w:rsid w:val="00D07A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A83"/>
    <w:rPr>
      <w:b/>
      <w:bCs/>
    </w:rPr>
  </w:style>
  <w:style w:type="character" w:customStyle="1" w:styleId="CommentSubjectChar">
    <w:name w:val="Comment Subject Char"/>
    <w:link w:val="CommentSubject"/>
    <w:uiPriority w:val="99"/>
    <w:semiHidden/>
    <w:rsid w:val="00D07A83"/>
    <w:rPr>
      <w:rFonts w:ascii="Times New Roman" w:hAnsi="Times New Roman"/>
      <w:b/>
      <w:bCs/>
      <w:sz w:val="20"/>
      <w:szCs w:val="20"/>
    </w:rPr>
  </w:style>
  <w:style w:type="paragraph" w:styleId="BalloonText">
    <w:name w:val="Balloon Text"/>
    <w:basedOn w:val="Normal"/>
    <w:link w:val="BalloonTextChar"/>
    <w:uiPriority w:val="99"/>
    <w:semiHidden/>
    <w:unhideWhenUsed/>
    <w:rsid w:val="00D07A8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07A83"/>
    <w:rPr>
      <w:rFonts w:ascii="Segoe UI" w:hAnsi="Segoe UI" w:cs="Segoe UI"/>
      <w:sz w:val="18"/>
      <w:szCs w:val="18"/>
    </w:rPr>
  </w:style>
  <w:style w:type="paragraph" w:styleId="Revision">
    <w:name w:val="Revision"/>
    <w:hidden/>
    <w:uiPriority w:val="99"/>
    <w:semiHidden/>
    <w:rsid w:val="00E23D1B"/>
    <w:rPr>
      <w:rFonts w:ascii="Times New Roman" w:hAnsi="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931">
      <w:bodyDiv w:val="1"/>
      <w:marLeft w:val="0"/>
      <w:marRight w:val="0"/>
      <w:marTop w:val="0"/>
      <w:marBottom w:val="0"/>
      <w:divBdr>
        <w:top w:val="none" w:sz="0" w:space="0" w:color="auto"/>
        <w:left w:val="none" w:sz="0" w:space="0" w:color="auto"/>
        <w:bottom w:val="none" w:sz="0" w:space="0" w:color="auto"/>
        <w:right w:val="none" w:sz="0" w:space="0" w:color="auto"/>
      </w:divBdr>
    </w:div>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3133894">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39308513">
      <w:bodyDiv w:val="1"/>
      <w:marLeft w:val="0"/>
      <w:marRight w:val="0"/>
      <w:marTop w:val="0"/>
      <w:marBottom w:val="0"/>
      <w:divBdr>
        <w:top w:val="none" w:sz="0" w:space="0" w:color="auto"/>
        <w:left w:val="none" w:sz="0" w:space="0" w:color="auto"/>
        <w:bottom w:val="none" w:sz="0" w:space="0" w:color="auto"/>
        <w:right w:val="none" w:sz="0" w:space="0" w:color="auto"/>
      </w:divBdr>
    </w:div>
    <w:div w:id="350424712">
      <w:bodyDiv w:val="1"/>
      <w:marLeft w:val="0"/>
      <w:marRight w:val="0"/>
      <w:marTop w:val="0"/>
      <w:marBottom w:val="0"/>
      <w:divBdr>
        <w:top w:val="none" w:sz="0" w:space="0" w:color="auto"/>
        <w:left w:val="none" w:sz="0" w:space="0" w:color="auto"/>
        <w:bottom w:val="none" w:sz="0" w:space="0" w:color="auto"/>
        <w:right w:val="none" w:sz="0" w:space="0" w:color="auto"/>
      </w:divBdr>
    </w:div>
    <w:div w:id="357511789">
      <w:bodyDiv w:val="1"/>
      <w:marLeft w:val="0"/>
      <w:marRight w:val="0"/>
      <w:marTop w:val="0"/>
      <w:marBottom w:val="0"/>
      <w:divBdr>
        <w:top w:val="none" w:sz="0" w:space="0" w:color="auto"/>
        <w:left w:val="none" w:sz="0" w:space="0" w:color="auto"/>
        <w:bottom w:val="none" w:sz="0" w:space="0" w:color="auto"/>
        <w:right w:val="none" w:sz="0" w:space="0" w:color="auto"/>
      </w:divBdr>
    </w:div>
    <w:div w:id="386534803">
      <w:bodyDiv w:val="1"/>
      <w:marLeft w:val="0"/>
      <w:marRight w:val="0"/>
      <w:marTop w:val="0"/>
      <w:marBottom w:val="0"/>
      <w:divBdr>
        <w:top w:val="none" w:sz="0" w:space="0" w:color="auto"/>
        <w:left w:val="none" w:sz="0" w:space="0" w:color="auto"/>
        <w:bottom w:val="none" w:sz="0" w:space="0" w:color="auto"/>
        <w:right w:val="none" w:sz="0" w:space="0" w:color="auto"/>
      </w:divBdr>
    </w:div>
    <w:div w:id="38976556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04840257">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85573671">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04457232">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676883708">
      <w:bodyDiv w:val="1"/>
      <w:marLeft w:val="0"/>
      <w:marRight w:val="0"/>
      <w:marTop w:val="0"/>
      <w:marBottom w:val="0"/>
      <w:divBdr>
        <w:top w:val="none" w:sz="0" w:space="0" w:color="auto"/>
        <w:left w:val="none" w:sz="0" w:space="0" w:color="auto"/>
        <w:bottom w:val="none" w:sz="0" w:space="0" w:color="auto"/>
        <w:right w:val="none" w:sz="0" w:space="0" w:color="auto"/>
      </w:divBdr>
    </w:div>
    <w:div w:id="733162684">
      <w:bodyDiv w:val="1"/>
      <w:marLeft w:val="0"/>
      <w:marRight w:val="0"/>
      <w:marTop w:val="0"/>
      <w:marBottom w:val="0"/>
      <w:divBdr>
        <w:top w:val="none" w:sz="0" w:space="0" w:color="auto"/>
        <w:left w:val="none" w:sz="0" w:space="0" w:color="auto"/>
        <w:bottom w:val="none" w:sz="0" w:space="0" w:color="auto"/>
        <w:right w:val="none" w:sz="0" w:space="0" w:color="auto"/>
      </w:divBdr>
    </w:div>
    <w:div w:id="788813787">
      <w:bodyDiv w:val="1"/>
      <w:marLeft w:val="0"/>
      <w:marRight w:val="0"/>
      <w:marTop w:val="0"/>
      <w:marBottom w:val="0"/>
      <w:divBdr>
        <w:top w:val="none" w:sz="0" w:space="0" w:color="auto"/>
        <w:left w:val="none" w:sz="0" w:space="0" w:color="auto"/>
        <w:bottom w:val="none" w:sz="0" w:space="0" w:color="auto"/>
        <w:right w:val="none" w:sz="0" w:space="0" w:color="auto"/>
      </w:divBdr>
    </w:div>
    <w:div w:id="801003495">
      <w:bodyDiv w:val="1"/>
      <w:marLeft w:val="0"/>
      <w:marRight w:val="0"/>
      <w:marTop w:val="0"/>
      <w:marBottom w:val="0"/>
      <w:divBdr>
        <w:top w:val="none" w:sz="0" w:space="0" w:color="auto"/>
        <w:left w:val="none" w:sz="0" w:space="0" w:color="auto"/>
        <w:bottom w:val="none" w:sz="0" w:space="0" w:color="auto"/>
        <w:right w:val="none" w:sz="0" w:space="0" w:color="auto"/>
      </w:divBdr>
    </w:div>
    <w:div w:id="888803251">
      <w:bodyDiv w:val="1"/>
      <w:marLeft w:val="0"/>
      <w:marRight w:val="0"/>
      <w:marTop w:val="0"/>
      <w:marBottom w:val="0"/>
      <w:divBdr>
        <w:top w:val="none" w:sz="0" w:space="0" w:color="auto"/>
        <w:left w:val="none" w:sz="0" w:space="0" w:color="auto"/>
        <w:bottom w:val="none" w:sz="0" w:space="0" w:color="auto"/>
        <w:right w:val="none" w:sz="0" w:space="0" w:color="auto"/>
      </w:divBdr>
    </w:div>
    <w:div w:id="905142568">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000038005">
      <w:bodyDiv w:val="1"/>
      <w:marLeft w:val="0"/>
      <w:marRight w:val="0"/>
      <w:marTop w:val="0"/>
      <w:marBottom w:val="0"/>
      <w:divBdr>
        <w:top w:val="none" w:sz="0" w:space="0" w:color="auto"/>
        <w:left w:val="none" w:sz="0" w:space="0" w:color="auto"/>
        <w:bottom w:val="none" w:sz="0" w:space="0" w:color="auto"/>
        <w:right w:val="none" w:sz="0" w:space="0" w:color="auto"/>
      </w:divBdr>
    </w:div>
    <w:div w:id="1040017015">
      <w:bodyDiv w:val="1"/>
      <w:marLeft w:val="0"/>
      <w:marRight w:val="0"/>
      <w:marTop w:val="0"/>
      <w:marBottom w:val="0"/>
      <w:divBdr>
        <w:top w:val="none" w:sz="0" w:space="0" w:color="auto"/>
        <w:left w:val="none" w:sz="0" w:space="0" w:color="auto"/>
        <w:bottom w:val="none" w:sz="0" w:space="0" w:color="auto"/>
        <w:right w:val="none" w:sz="0" w:space="0" w:color="auto"/>
      </w:divBdr>
    </w:div>
    <w:div w:id="1052509664">
      <w:bodyDiv w:val="1"/>
      <w:marLeft w:val="0"/>
      <w:marRight w:val="0"/>
      <w:marTop w:val="0"/>
      <w:marBottom w:val="0"/>
      <w:divBdr>
        <w:top w:val="none" w:sz="0" w:space="0" w:color="auto"/>
        <w:left w:val="none" w:sz="0" w:space="0" w:color="auto"/>
        <w:bottom w:val="none" w:sz="0" w:space="0" w:color="auto"/>
        <w:right w:val="none" w:sz="0" w:space="0" w:color="auto"/>
      </w:divBdr>
    </w:div>
    <w:div w:id="1175455837">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38596291">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290822256">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09943831">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364790793">
      <w:bodyDiv w:val="1"/>
      <w:marLeft w:val="0"/>
      <w:marRight w:val="0"/>
      <w:marTop w:val="0"/>
      <w:marBottom w:val="0"/>
      <w:divBdr>
        <w:top w:val="none" w:sz="0" w:space="0" w:color="auto"/>
        <w:left w:val="none" w:sz="0" w:space="0" w:color="auto"/>
        <w:bottom w:val="none" w:sz="0" w:space="0" w:color="auto"/>
        <w:right w:val="none" w:sz="0" w:space="0" w:color="auto"/>
      </w:divBdr>
    </w:div>
    <w:div w:id="1487282421">
      <w:bodyDiv w:val="1"/>
      <w:marLeft w:val="0"/>
      <w:marRight w:val="0"/>
      <w:marTop w:val="0"/>
      <w:marBottom w:val="0"/>
      <w:divBdr>
        <w:top w:val="none" w:sz="0" w:space="0" w:color="auto"/>
        <w:left w:val="none" w:sz="0" w:space="0" w:color="auto"/>
        <w:bottom w:val="none" w:sz="0" w:space="0" w:color="auto"/>
        <w:right w:val="none" w:sz="0" w:space="0" w:color="auto"/>
      </w:divBdr>
    </w:div>
    <w:div w:id="1505315900">
      <w:bodyDiv w:val="1"/>
      <w:marLeft w:val="0"/>
      <w:marRight w:val="0"/>
      <w:marTop w:val="0"/>
      <w:marBottom w:val="0"/>
      <w:divBdr>
        <w:top w:val="none" w:sz="0" w:space="0" w:color="auto"/>
        <w:left w:val="none" w:sz="0" w:space="0" w:color="auto"/>
        <w:bottom w:val="none" w:sz="0" w:space="0" w:color="auto"/>
        <w:right w:val="none" w:sz="0" w:space="0" w:color="auto"/>
      </w:divBdr>
    </w:div>
    <w:div w:id="1537236037">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1829979428">
      <w:bodyDiv w:val="1"/>
      <w:marLeft w:val="0"/>
      <w:marRight w:val="0"/>
      <w:marTop w:val="0"/>
      <w:marBottom w:val="0"/>
      <w:divBdr>
        <w:top w:val="none" w:sz="0" w:space="0" w:color="auto"/>
        <w:left w:val="none" w:sz="0" w:space="0" w:color="auto"/>
        <w:bottom w:val="none" w:sz="0" w:space="0" w:color="auto"/>
        <w:right w:val="none" w:sz="0" w:space="0" w:color="auto"/>
      </w:divBdr>
    </w:div>
    <w:div w:id="1956789655">
      <w:bodyDiv w:val="1"/>
      <w:marLeft w:val="0"/>
      <w:marRight w:val="0"/>
      <w:marTop w:val="0"/>
      <w:marBottom w:val="0"/>
      <w:divBdr>
        <w:top w:val="none" w:sz="0" w:space="0" w:color="auto"/>
        <w:left w:val="none" w:sz="0" w:space="0" w:color="auto"/>
        <w:bottom w:val="none" w:sz="0" w:space="0" w:color="auto"/>
        <w:right w:val="none" w:sz="0" w:space="0" w:color="auto"/>
      </w:divBdr>
    </w:div>
    <w:div w:id="1972125136">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 w:id="2045324990">
      <w:bodyDiv w:val="1"/>
      <w:marLeft w:val="0"/>
      <w:marRight w:val="0"/>
      <w:marTop w:val="0"/>
      <w:marBottom w:val="0"/>
      <w:divBdr>
        <w:top w:val="none" w:sz="0" w:space="0" w:color="auto"/>
        <w:left w:val="none" w:sz="0" w:space="0" w:color="auto"/>
        <w:bottom w:val="none" w:sz="0" w:space="0" w:color="auto"/>
        <w:right w:val="none" w:sz="0" w:space="0" w:color="auto"/>
      </w:divBdr>
    </w:div>
    <w:div w:id="2095348262">
      <w:bodyDiv w:val="1"/>
      <w:marLeft w:val="0"/>
      <w:marRight w:val="0"/>
      <w:marTop w:val="0"/>
      <w:marBottom w:val="0"/>
      <w:divBdr>
        <w:top w:val="none" w:sz="0" w:space="0" w:color="auto"/>
        <w:left w:val="none" w:sz="0" w:space="0" w:color="auto"/>
        <w:bottom w:val="none" w:sz="0" w:space="0" w:color="auto"/>
        <w:right w:val="none" w:sz="0" w:space="0" w:color="auto"/>
      </w:divBdr>
    </w:div>
    <w:div w:id="2110419803">
      <w:bodyDiv w:val="1"/>
      <w:marLeft w:val="0"/>
      <w:marRight w:val="0"/>
      <w:marTop w:val="0"/>
      <w:marBottom w:val="0"/>
      <w:divBdr>
        <w:top w:val="none" w:sz="0" w:space="0" w:color="auto"/>
        <w:left w:val="none" w:sz="0" w:space="0" w:color="auto"/>
        <w:bottom w:val="none" w:sz="0" w:space="0" w:color="auto"/>
        <w:right w:val="none" w:sz="0" w:space="0" w:color="auto"/>
      </w:divBdr>
    </w:div>
    <w:div w:id="2115593011">
      <w:bodyDiv w:val="1"/>
      <w:marLeft w:val="0"/>
      <w:marRight w:val="0"/>
      <w:marTop w:val="0"/>
      <w:marBottom w:val="0"/>
      <w:divBdr>
        <w:top w:val="none" w:sz="0" w:space="0" w:color="auto"/>
        <w:left w:val="none" w:sz="0" w:space="0" w:color="auto"/>
        <w:bottom w:val="none" w:sz="0" w:space="0" w:color="auto"/>
        <w:right w:val="none" w:sz="0" w:space="0" w:color="auto"/>
      </w:divBdr>
    </w:div>
    <w:div w:id="21451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afri\Documents\GitHub\RAO-Research\validation_study_files\validation_study_pitch.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jafri\Documents\GitHub\RAO-Research\parameter_fit_data_with%20code\Parametric_space_study.csv"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jafri\Documents\GitHub\RAO-Research\parameter_fit_data_with%20code\Parametric_space_study.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Validation</a:t>
            </a:r>
            <a:r>
              <a:rPr lang="en-US" baseline="0"/>
              <a:t> of ANSYS Model Pitch RAO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Lee, Kim and Goo (2012) (Strip Theory)</c:v>
          </c:tx>
          <c:spPr>
            <a:ln w="19050" cap="rnd">
              <a:solidFill>
                <a:schemeClr val="accent2"/>
              </a:solidFill>
              <a:prstDash val="sysDash"/>
              <a:round/>
            </a:ln>
            <a:effectLst/>
          </c:spPr>
          <c:marker>
            <c:symbol val="none"/>
          </c:marker>
          <c:xVal>
            <c:numRef>
              <c:f>Sheet1!$C$3:$C$22</c:f>
              <c:numCache>
                <c:formatCode>General</c:formatCode>
                <c:ptCount val="20"/>
                <c:pt idx="0">
                  <c:v>0.27188250663744801</c:v>
                </c:pt>
                <c:pt idx="1">
                  <c:v>0.32365459985671502</c:v>
                </c:pt>
                <c:pt idx="2">
                  <c:v>0.38117914787812401</c:v>
                </c:pt>
                <c:pt idx="3">
                  <c:v>0.43870369589953201</c:v>
                </c:pt>
                <c:pt idx="4">
                  <c:v>0.478970879514518</c:v>
                </c:pt>
                <c:pt idx="5">
                  <c:v>0.51348560832736301</c:v>
                </c:pt>
                <c:pt idx="6">
                  <c:v>0.55375279194234905</c:v>
                </c:pt>
                <c:pt idx="7">
                  <c:v>0.61702979476589803</c:v>
                </c:pt>
                <c:pt idx="8">
                  <c:v>0.66304943318302501</c:v>
                </c:pt>
                <c:pt idx="9">
                  <c:v>0.74102715383426698</c:v>
                </c:pt>
                <c:pt idx="10">
                  <c:v>0.83102111340553697</c:v>
                </c:pt>
                <c:pt idx="11">
                  <c:v>0.87397277592818901</c:v>
                </c:pt>
                <c:pt idx="12">
                  <c:v>0.89314762526865898</c:v>
                </c:pt>
                <c:pt idx="13">
                  <c:v>0.91615744447722203</c:v>
                </c:pt>
                <c:pt idx="14">
                  <c:v>0.944919718487926</c:v>
                </c:pt>
                <c:pt idx="15">
                  <c:v>0.962177082894348</c:v>
                </c:pt>
                <c:pt idx="16">
                  <c:v>0.98518690210291204</c:v>
                </c:pt>
                <c:pt idx="17">
                  <c:v>1.0542163597286001</c:v>
                </c:pt>
                <c:pt idx="18">
                  <c:v>1.1796198744152699</c:v>
                </c:pt>
                <c:pt idx="19">
                  <c:v>1.24979982300139</c:v>
                </c:pt>
              </c:numCache>
            </c:numRef>
          </c:xVal>
          <c:yVal>
            <c:numRef>
              <c:f>Sheet1!$D$3:$D$22</c:f>
              <c:numCache>
                <c:formatCode>General</c:formatCode>
                <c:ptCount val="20"/>
                <c:pt idx="0">
                  <c:v>6.0734751110072399E-3</c:v>
                </c:pt>
                <c:pt idx="1">
                  <c:v>9.1741528394484705E-3</c:v>
                </c:pt>
                <c:pt idx="2">
                  <c:v>1.2487497078756699E-2</c:v>
                </c:pt>
                <c:pt idx="3">
                  <c:v>1.5360621640570201E-2</c:v>
                </c:pt>
                <c:pt idx="4">
                  <c:v>1.8371270546077699E-2</c:v>
                </c:pt>
                <c:pt idx="5">
                  <c:v>2.1257458907844501E-2</c:v>
                </c:pt>
                <c:pt idx="6">
                  <c:v>2.4120355223182899E-2</c:v>
                </c:pt>
                <c:pt idx="7">
                  <c:v>2.7139369011451201E-2</c:v>
                </c:pt>
                <c:pt idx="8">
                  <c:v>3.00282308950689E-2</c:v>
                </c:pt>
                <c:pt idx="9">
                  <c:v>3.1951681337799499E-2</c:v>
                </c:pt>
                <c:pt idx="10">
                  <c:v>2.82600607618602E-2</c:v>
                </c:pt>
                <c:pt idx="11">
                  <c:v>2.4572862299083301E-2</c:v>
                </c:pt>
                <c:pt idx="12">
                  <c:v>2.11228967048375E-2</c:v>
                </c:pt>
                <c:pt idx="13">
                  <c:v>1.7158185323673698E-2</c:v>
                </c:pt>
                <c:pt idx="14">
                  <c:v>1.3575134377190899E-2</c:v>
                </c:pt>
                <c:pt idx="15">
                  <c:v>1.01122146919062E-2</c:v>
                </c:pt>
                <c:pt idx="16">
                  <c:v>6.3961205889226398E-3</c:v>
                </c:pt>
                <c:pt idx="17">
                  <c:v>3.2471371815844799E-3</c:v>
                </c:pt>
                <c:pt idx="18">
                  <c:v>1.8286515541014201E-3</c:v>
                </c:pt>
                <c:pt idx="19">
                  <c:v>1.2161720028043899E-3</c:v>
                </c:pt>
              </c:numCache>
            </c:numRef>
          </c:yVal>
          <c:smooth val="1"/>
          <c:extLst>
            <c:ext xmlns:c16="http://schemas.microsoft.com/office/drawing/2014/chart" uri="{C3380CC4-5D6E-409C-BE32-E72D297353CC}">
              <c16:uniqueId val="{00000000-C55F-4651-82D6-4342D22E397E}"/>
            </c:ext>
          </c:extLst>
        </c:ser>
        <c:ser>
          <c:idx val="2"/>
          <c:order val="1"/>
          <c:tx>
            <c:v>Present Study (ANSYS)</c:v>
          </c:tx>
          <c:spPr>
            <a:ln w="19050" cap="rnd">
              <a:solidFill>
                <a:schemeClr val="accent3"/>
              </a:solidFill>
              <a:prstDash val="lgDashDot"/>
              <a:round/>
            </a:ln>
            <a:effectLst/>
          </c:spPr>
          <c:marker>
            <c:symbol val="none"/>
          </c:marker>
          <c:xVal>
            <c:numRef>
              <c:f>Sheet1!$E$3:$E$22</c:f>
              <c:numCache>
                <c:formatCode>General</c:formatCode>
                <c:ptCount val="20"/>
                <c:pt idx="0">
                  <c:v>0.1</c:v>
                </c:pt>
                <c:pt idx="1">
                  <c:v>0.222</c:v>
                </c:pt>
                <c:pt idx="2">
                  <c:v>0.34499999999999997</c:v>
                </c:pt>
                <c:pt idx="3">
                  <c:v>0.46700000000000003</c:v>
                </c:pt>
                <c:pt idx="4">
                  <c:v>0.59</c:v>
                </c:pt>
                <c:pt idx="5">
                  <c:v>0.71199999999999997</c:v>
                </c:pt>
                <c:pt idx="6">
                  <c:v>0.83499999999999996</c:v>
                </c:pt>
                <c:pt idx="7">
                  <c:v>0.95699999999999996</c:v>
                </c:pt>
                <c:pt idx="8">
                  <c:v>1.079</c:v>
                </c:pt>
                <c:pt idx="9">
                  <c:v>1.202</c:v>
                </c:pt>
                <c:pt idx="10">
                  <c:v>1.3240000000000001</c:v>
                </c:pt>
                <c:pt idx="11">
                  <c:v>1.4470000000000001</c:v>
                </c:pt>
                <c:pt idx="12">
                  <c:v>1.569</c:v>
                </c:pt>
                <c:pt idx="13">
                  <c:v>1.6919999999999999</c:v>
                </c:pt>
                <c:pt idx="14">
                  <c:v>1.8140000000000001</c:v>
                </c:pt>
                <c:pt idx="15">
                  <c:v>1.9359999999999999</c:v>
                </c:pt>
                <c:pt idx="16">
                  <c:v>2.0590000000000002</c:v>
                </c:pt>
                <c:pt idx="17">
                  <c:v>2.181</c:v>
                </c:pt>
                <c:pt idx="18">
                  <c:v>2.3039999999999998</c:v>
                </c:pt>
                <c:pt idx="19">
                  <c:v>2.4260000000000002</c:v>
                </c:pt>
              </c:numCache>
            </c:numRef>
          </c:xVal>
          <c:yVal>
            <c:numRef>
              <c:f>Sheet1!$G$3:$G$22</c:f>
              <c:numCache>
                <c:formatCode>General</c:formatCode>
                <c:ptCount val="20"/>
                <c:pt idx="0">
                  <c:v>1.6790067404185449E-3</c:v>
                </c:pt>
                <c:pt idx="1">
                  <c:v>4.6582837735728664E-3</c:v>
                </c:pt>
                <c:pt idx="2">
                  <c:v>1.0082767088771242E-2</c:v>
                </c:pt>
                <c:pt idx="3">
                  <c:v>1.7231635704940015E-2</c:v>
                </c:pt>
                <c:pt idx="4">
                  <c:v>2.4176300798625452E-2</c:v>
                </c:pt>
                <c:pt idx="5">
                  <c:v>2.8878217803498179E-2</c:v>
                </c:pt>
                <c:pt idx="6">
                  <c:v>2.5476571091361228E-2</c:v>
                </c:pt>
                <c:pt idx="7">
                  <c:v>1.0398671683382215E-2</c:v>
                </c:pt>
                <c:pt idx="8">
                  <c:v>3.3911747366249822E-3</c:v>
                </c:pt>
                <c:pt idx="9">
                  <c:v>2.5167647813758233E-3</c:v>
                </c:pt>
                <c:pt idx="10">
                  <c:v>7.5049157835756165E-4</c:v>
                </c:pt>
                <c:pt idx="11">
                  <c:v>5.6199601914217411E-4</c:v>
                </c:pt>
                <c:pt idx="12">
                  <c:v>1.658062789394613E-4</c:v>
                </c:pt>
                <c:pt idx="13">
                  <c:v>9.0757121103705133E-5</c:v>
                </c:pt>
                <c:pt idx="14">
                  <c:v>4.3633231299858241E-5</c:v>
                </c:pt>
                <c:pt idx="15">
                  <c:v>2.4434609527920612E-5</c:v>
                </c:pt>
                <c:pt idx="16">
                  <c:v>6.9813170079773184E-6</c:v>
                </c:pt>
                <c:pt idx="17">
                  <c:v>0</c:v>
                </c:pt>
                <c:pt idx="18">
                  <c:v>5.2359877559829886E-6</c:v>
                </c:pt>
                <c:pt idx="19">
                  <c:v>3.4906585039886592E-6</c:v>
                </c:pt>
              </c:numCache>
            </c:numRef>
          </c:yVal>
          <c:smooth val="1"/>
          <c:extLst>
            <c:ext xmlns:c16="http://schemas.microsoft.com/office/drawing/2014/chart" uri="{C3380CC4-5D6E-409C-BE32-E72D297353CC}">
              <c16:uniqueId val="{00000001-C55F-4651-82D6-4342D22E397E}"/>
            </c:ext>
          </c:extLst>
        </c:ser>
        <c:dLbls>
          <c:showLegendKey val="0"/>
          <c:showVal val="0"/>
          <c:showCatName val="0"/>
          <c:showSerName val="0"/>
          <c:showPercent val="0"/>
          <c:showBubbleSize val="0"/>
        </c:dLbls>
        <c:axId val="601677888"/>
        <c:axId val="601679968"/>
      </c:scatterChart>
      <c:valAx>
        <c:axId val="60167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 Frequency</a:t>
                </a:r>
                <a:r>
                  <a:rPr lang="en-US" baseline="0"/>
                  <a:t> (rad/s)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9968"/>
        <c:crosses val="autoZero"/>
        <c:crossBetween val="midCat"/>
      </c:valAx>
      <c:valAx>
        <c:axId val="60167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Pitch RAO (rad/m)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7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R-Squared Variation with Trainable Parameters</a:t>
            </a:r>
          </a:p>
        </c:rich>
      </c:tx>
      <c:layout>
        <c:manualLayout>
          <c:xMode val="edge"/>
          <c:yMode val="edge"/>
          <c:x val="0.10432835026056525"/>
          <c:y val="2.3310023310023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9525">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Parametric_space_study!$G$2:$G$577</c:f>
              <c:numCache>
                <c:formatCode>General</c:formatCode>
                <c:ptCount val="576"/>
                <c:pt idx="0">
                  <c:v>0.56140636171674196</c:v>
                </c:pt>
                <c:pt idx="1">
                  <c:v>0.614151278193248</c:v>
                </c:pt>
                <c:pt idx="2">
                  <c:v>0.57380559776222095</c:v>
                </c:pt>
                <c:pt idx="3">
                  <c:v>0.55188410042188596</c:v>
                </c:pt>
                <c:pt idx="4">
                  <c:v>0.60903794831724001</c:v>
                </c:pt>
                <c:pt idx="5">
                  <c:v>0.53547331028713097</c:v>
                </c:pt>
                <c:pt idx="6">
                  <c:v>0.55766528177150199</c:v>
                </c:pt>
                <c:pt idx="7">
                  <c:v>0.54093950807437496</c:v>
                </c:pt>
                <c:pt idx="8">
                  <c:v>0.54813170086829199</c:v>
                </c:pt>
                <c:pt idx="9">
                  <c:v>0.58558410748173795</c:v>
                </c:pt>
                <c:pt idx="10">
                  <c:v>0.54891460264825997</c:v>
                </c:pt>
                <c:pt idx="11">
                  <c:v>0.56349547193678395</c:v>
                </c:pt>
                <c:pt idx="12">
                  <c:v>0.53011553339848105</c:v>
                </c:pt>
                <c:pt idx="13">
                  <c:v>0.55261428074019703</c:v>
                </c:pt>
                <c:pt idx="14">
                  <c:v>0.58341538202302501</c:v>
                </c:pt>
                <c:pt idx="15">
                  <c:v>0.51554900015674898</c:v>
                </c:pt>
                <c:pt idx="16">
                  <c:v>0.53166165005867105</c:v>
                </c:pt>
                <c:pt idx="17">
                  <c:v>0.51401325561915201</c:v>
                </c:pt>
                <c:pt idx="18">
                  <c:v>0.602133424123792</c:v>
                </c:pt>
                <c:pt idx="19">
                  <c:v>0.57587643891565399</c:v>
                </c:pt>
                <c:pt idx="20">
                  <c:v>0.53696089422528204</c:v>
                </c:pt>
                <c:pt idx="21">
                  <c:v>0.545835100115589</c:v>
                </c:pt>
                <c:pt idx="22">
                  <c:v>0.524031539488236</c:v>
                </c:pt>
                <c:pt idx="23">
                  <c:v>0.566025854241897</c:v>
                </c:pt>
                <c:pt idx="24">
                  <c:v>0.57842532476792496</c:v>
                </c:pt>
                <c:pt idx="25">
                  <c:v>0.57629142947480505</c:v>
                </c:pt>
                <c:pt idx="26">
                  <c:v>0.50753320525986001</c:v>
                </c:pt>
                <c:pt idx="27">
                  <c:v>0.60361112984820897</c:v>
                </c:pt>
                <c:pt idx="28">
                  <c:v>0.59603655027778402</c:v>
                </c:pt>
                <c:pt idx="29">
                  <c:v>0.60723438978758304</c:v>
                </c:pt>
                <c:pt idx="30">
                  <c:v>0.54150918689438299</c:v>
                </c:pt>
                <c:pt idx="31">
                  <c:v>0.56768418238641405</c:v>
                </c:pt>
                <c:pt idx="32">
                  <c:v>0.56824773457186495</c:v>
                </c:pt>
                <c:pt idx="33">
                  <c:v>0.545792733878944</c:v>
                </c:pt>
                <c:pt idx="34">
                  <c:v>0.57052812369289696</c:v>
                </c:pt>
                <c:pt idx="35">
                  <c:v>0.58239482545298404</c:v>
                </c:pt>
                <c:pt idx="36">
                  <c:v>0.61986532234574998</c:v>
                </c:pt>
                <c:pt idx="37">
                  <c:v>0.55689400306570003</c:v>
                </c:pt>
                <c:pt idx="38">
                  <c:v>0.53702493448300603</c:v>
                </c:pt>
                <c:pt idx="39">
                  <c:v>0.59334976738686696</c:v>
                </c:pt>
                <c:pt idx="40">
                  <c:v>0.555540102389952</c:v>
                </c:pt>
                <c:pt idx="41">
                  <c:v>0.52122468891724505</c:v>
                </c:pt>
                <c:pt idx="42">
                  <c:v>0.589883115821213</c:v>
                </c:pt>
                <c:pt idx="43">
                  <c:v>0.54267294747739103</c:v>
                </c:pt>
                <c:pt idx="44">
                  <c:v>0.52055335106732503</c:v>
                </c:pt>
                <c:pt idx="45">
                  <c:v>0.59367849768040004</c:v>
                </c:pt>
                <c:pt idx="46">
                  <c:v>0.55428203055079694</c:v>
                </c:pt>
                <c:pt idx="47">
                  <c:v>0.57402920947226399</c:v>
                </c:pt>
                <c:pt idx="48">
                  <c:v>0.51858369495760404</c:v>
                </c:pt>
                <c:pt idx="49">
                  <c:v>0.56619416897222097</c:v>
                </c:pt>
                <c:pt idx="50">
                  <c:v>0.51148591460766202</c:v>
                </c:pt>
                <c:pt idx="51">
                  <c:v>0.53904628406977895</c:v>
                </c:pt>
                <c:pt idx="52">
                  <c:v>0.56271727445019604</c:v>
                </c:pt>
                <c:pt idx="53">
                  <c:v>0.54039825400253105</c:v>
                </c:pt>
                <c:pt idx="54">
                  <c:v>0.56726505717569298</c:v>
                </c:pt>
                <c:pt idx="55">
                  <c:v>0.557297179763523</c:v>
                </c:pt>
                <c:pt idx="56">
                  <c:v>0.54621018577992697</c:v>
                </c:pt>
                <c:pt idx="57">
                  <c:v>0.58027106041482901</c:v>
                </c:pt>
                <c:pt idx="58">
                  <c:v>0.58778449564311497</c:v>
                </c:pt>
                <c:pt idx="59">
                  <c:v>0.56486022647129697</c:v>
                </c:pt>
                <c:pt idx="60">
                  <c:v>0.58210642479141395</c:v>
                </c:pt>
                <c:pt idx="61">
                  <c:v>0.52363133738404699</c:v>
                </c:pt>
                <c:pt idx="62">
                  <c:v>0.56846755216925504</c:v>
                </c:pt>
                <c:pt idx="63">
                  <c:v>0.56446256270516704</c:v>
                </c:pt>
                <c:pt idx="64">
                  <c:v>0.58298211334027905</c:v>
                </c:pt>
                <c:pt idx="65">
                  <c:v>0.53194793953478603</c:v>
                </c:pt>
                <c:pt idx="66">
                  <c:v>0.550845145522044</c:v>
                </c:pt>
                <c:pt idx="67">
                  <c:v>0.54295663012428896</c:v>
                </c:pt>
                <c:pt idx="68">
                  <c:v>0.55567632231447295</c:v>
                </c:pt>
                <c:pt idx="69">
                  <c:v>0.55543167875259203</c:v>
                </c:pt>
                <c:pt idx="70">
                  <c:v>0.58440370654282303</c:v>
                </c:pt>
                <c:pt idx="71">
                  <c:v>0.49836214091259801</c:v>
                </c:pt>
                <c:pt idx="72">
                  <c:v>0.61441008575714495</c:v>
                </c:pt>
                <c:pt idx="73">
                  <c:v>0.56959473711782505</c:v>
                </c:pt>
                <c:pt idx="74">
                  <c:v>0.61198781226169596</c:v>
                </c:pt>
                <c:pt idx="75">
                  <c:v>0.57461550492840496</c:v>
                </c:pt>
                <c:pt idx="76">
                  <c:v>0.57355747283721203</c:v>
                </c:pt>
                <c:pt idx="77">
                  <c:v>0.56448388217942103</c:v>
                </c:pt>
                <c:pt idx="78">
                  <c:v>0.52400033728032003</c:v>
                </c:pt>
                <c:pt idx="79">
                  <c:v>0.52895229786721898</c:v>
                </c:pt>
                <c:pt idx="80">
                  <c:v>0.50108833890308502</c:v>
                </c:pt>
                <c:pt idx="81">
                  <c:v>0.55037034163305698</c:v>
                </c:pt>
                <c:pt idx="82">
                  <c:v>0.57155903467762204</c:v>
                </c:pt>
                <c:pt idx="83">
                  <c:v>0.55100965504049804</c:v>
                </c:pt>
                <c:pt idx="84">
                  <c:v>0.54325147600519497</c:v>
                </c:pt>
                <c:pt idx="85">
                  <c:v>0.57034978363793898</c:v>
                </c:pt>
                <c:pt idx="86">
                  <c:v>0.54642889712628295</c:v>
                </c:pt>
                <c:pt idx="87">
                  <c:v>0.52836523940837399</c:v>
                </c:pt>
                <c:pt idx="88">
                  <c:v>0.48673752647027402</c:v>
                </c:pt>
                <c:pt idx="89">
                  <c:v>0.55462690919319102</c:v>
                </c:pt>
                <c:pt idx="90">
                  <c:v>0.54234046473942099</c:v>
                </c:pt>
                <c:pt idx="91">
                  <c:v>0.58569752599882396</c:v>
                </c:pt>
                <c:pt idx="92">
                  <c:v>0.56671114100420406</c:v>
                </c:pt>
                <c:pt idx="93">
                  <c:v>0.57413280330663596</c:v>
                </c:pt>
                <c:pt idx="94">
                  <c:v>0.579182399326444</c:v>
                </c:pt>
                <c:pt idx="95">
                  <c:v>0.54977134348323897</c:v>
                </c:pt>
                <c:pt idx="96">
                  <c:v>0.53870699361144203</c:v>
                </c:pt>
                <c:pt idx="97">
                  <c:v>0.50747287213177406</c:v>
                </c:pt>
                <c:pt idx="98">
                  <c:v>0.55631182710023597</c:v>
                </c:pt>
                <c:pt idx="99">
                  <c:v>0.53466451420536598</c:v>
                </c:pt>
                <c:pt idx="100">
                  <c:v>0.57293918354119699</c:v>
                </c:pt>
                <c:pt idx="101">
                  <c:v>0.51278317151223296</c:v>
                </c:pt>
                <c:pt idx="102">
                  <c:v>0.56479940289120001</c:v>
                </c:pt>
                <c:pt idx="103">
                  <c:v>0.54910268858001898</c:v>
                </c:pt>
                <c:pt idx="104">
                  <c:v>0.54203220504931005</c:v>
                </c:pt>
                <c:pt idx="105">
                  <c:v>0.50815476825875205</c:v>
                </c:pt>
                <c:pt idx="106">
                  <c:v>0.53599550052754696</c:v>
                </c:pt>
                <c:pt idx="107">
                  <c:v>0.46947488479084598</c:v>
                </c:pt>
                <c:pt idx="108">
                  <c:v>0.55318744963146604</c:v>
                </c:pt>
                <c:pt idx="109">
                  <c:v>0.61363771833678105</c:v>
                </c:pt>
                <c:pt idx="110">
                  <c:v>0.59796808276005398</c:v>
                </c:pt>
                <c:pt idx="111">
                  <c:v>0.56723034955598195</c:v>
                </c:pt>
                <c:pt idx="112">
                  <c:v>0.57326505374663095</c:v>
                </c:pt>
                <c:pt idx="113">
                  <c:v>0.52672518015324499</c:v>
                </c:pt>
                <c:pt idx="114">
                  <c:v>0.514328661204144</c:v>
                </c:pt>
                <c:pt idx="115">
                  <c:v>0.47424164119989398</c:v>
                </c:pt>
                <c:pt idx="116">
                  <c:v>0.52879398966619595</c:v>
                </c:pt>
                <c:pt idx="117">
                  <c:v>0.55032176116961695</c:v>
                </c:pt>
                <c:pt idx="118">
                  <c:v>0.60329845036168395</c:v>
                </c:pt>
                <c:pt idx="119">
                  <c:v>0.56491001344177205</c:v>
                </c:pt>
                <c:pt idx="120">
                  <c:v>0.57544495420616404</c:v>
                </c:pt>
                <c:pt idx="121">
                  <c:v>0.54385154520623202</c:v>
                </c:pt>
                <c:pt idx="122">
                  <c:v>0.54075397525462598</c:v>
                </c:pt>
                <c:pt idx="123">
                  <c:v>0.552271658358652</c:v>
                </c:pt>
                <c:pt idx="124">
                  <c:v>0.55217516108912201</c:v>
                </c:pt>
                <c:pt idx="125">
                  <c:v>0.52987455750973</c:v>
                </c:pt>
                <c:pt idx="126">
                  <c:v>0.59393943630957002</c:v>
                </c:pt>
                <c:pt idx="127">
                  <c:v>0.63093629834040299</c:v>
                </c:pt>
                <c:pt idx="128">
                  <c:v>0.58911977957943495</c:v>
                </c:pt>
                <c:pt idx="129">
                  <c:v>0.55639408348964503</c:v>
                </c:pt>
                <c:pt idx="130">
                  <c:v>0.57705916982427197</c:v>
                </c:pt>
                <c:pt idx="131">
                  <c:v>0.59192342972358203</c:v>
                </c:pt>
                <c:pt idx="132">
                  <c:v>0.56964660723735605</c:v>
                </c:pt>
                <c:pt idx="133">
                  <c:v>0.53888391055637797</c:v>
                </c:pt>
                <c:pt idx="134">
                  <c:v>0.50877939231574398</c:v>
                </c:pt>
                <c:pt idx="135">
                  <c:v>0.59161079930540705</c:v>
                </c:pt>
                <c:pt idx="136">
                  <c:v>0.57717398428176503</c:v>
                </c:pt>
                <c:pt idx="137">
                  <c:v>0.56722091807082797</c:v>
                </c:pt>
                <c:pt idx="138">
                  <c:v>0.56826034510635903</c:v>
                </c:pt>
                <c:pt idx="139">
                  <c:v>0.55856768842024695</c:v>
                </c:pt>
                <c:pt idx="140">
                  <c:v>0.54888496165850797</c:v>
                </c:pt>
                <c:pt idx="141">
                  <c:v>0.58694045099894299</c:v>
                </c:pt>
                <c:pt idx="142">
                  <c:v>0.56488944184424295</c:v>
                </c:pt>
                <c:pt idx="143">
                  <c:v>0.47430275983456499</c:v>
                </c:pt>
                <c:pt idx="144">
                  <c:v>0.58086529929631703</c:v>
                </c:pt>
                <c:pt idx="145">
                  <c:v>0.60555282036228797</c:v>
                </c:pt>
                <c:pt idx="146">
                  <c:v>0.543837498365496</c:v>
                </c:pt>
                <c:pt idx="147">
                  <c:v>0.53754756108560897</c:v>
                </c:pt>
                <c:pt idx="148">
                  <c:v>0.53440626421058102</c:v>
                </c:pt>
                <c:pt idx="149">
                  <c:v>0.57447977338816902</c:v>
                </c:pt>
                <c:pt idx="150">
                  <c:v>0.557146370403791</c:v>
                </c:pt>
                <c:pt idx="151">
                  <c:v>0.53455519478929103</c:v>
                </c:pt>
                <c:pt idx="152">
                  <c:v>0.51205865148625496</c:v>
                </c:pt>
                <c:pt idx="153">
                  <c:v>0.57696554591429905</c:v>
                </c:pt>
                <c:pt idx="154">
                  <c:v>0.60150848437133198</c:v>
                </c:pt>
                <c:pt idx="155">
                  <c:v>0.60751567564256503</c:v>
                </c:pt>
                <c:pt idx="156">
                  <c:v>0.60325403173914505</c:v>
                </c:pt>
                <c:pt idx="157">
                  <c:v>0.53262968389801901</c:v>
                </c:pt>
                <c:pt idx="158">
                  <c:v>0.60621175157956597</c:v>
                </c:pt>
                <c:pt idx="159">
                  <c:v>0.52511915068715798</c:v>
                </c:pt>
                <c:pt idx="160">
                  <c:v>0.54016619086928697</c:v>
                </c:pt>
                <c:pt idx="161">
                  <c:v>0.54561048977960502</c:v>
                </c:pt>
                <c:pt idx="162">
                  <c:v>0.57307198784332103</c:v>
                </c:pt>
                <c:pt idx="163">
                  <c:v>0.58871290622473704</c:v>
                </c:pt>
                <c:pt idx="164">
                  <c:v>0.58932806457243103</c:v>
                </c:pt>
                <c:pt idx="165">
                  <c:v>0.58984159159982597</c:v>
                </c:pt>
                <c:pt idx="166">
                  <c:v>0.52650161370134196</c:v>
                </c:pt>
                <c:pt idx="167">
                  <c:v>0.51657412009605497</c:v>
                </c:pt>
                <c:pt idx="168">
                  <c:v>0.57613344633831198</c:v>
                </c:pt>
                <c:pt idx="169">
                  <c:v>0.49418616596158699</c:v>
                </c:pt>
                <c:pt idx="170">
                  <c:v>0.53418387136302203</c:v>
                </c:pt>
                <c:pt idx="171">
                  <c:v>0.59313174823357595</c:v>
                </c:pt>
                <c:pt idx="172">
                  <c:v>0.53456261066972699</c:v>
                </c:pt>
                <c:pt idx="173">
                  <c:v>0.59450193099521498</c:v>
                </c:pt>
                <c:pt idx="174">
                  <c:v>0.57173430617184495</c:v>
                </c:pt>
                <c:pt idx="175">
                  <c:v>0.55024001590401295</c:v>
                </c:pt>
                <c:pt idx="176">
                  <c:v>0.57023236063786498</c:v>
                </c:pt>
                <c:pt idx="177">
                  <c:v>0.51914270399314499</c:v>
                </c:pt>
                <c:pt idx="178">
                  <c:v>0.559390670515857</c:v>
                </c:pt>
                <c:pt idx="179">
                  <c:v>0.53977426970937403</c:v>
                </c:pt>
                <c:pt idx="180">
                  <c:v>0.60759631369615896</c:v>
                </c:pt>
                <c:pt idx="181">
                  <c:v>0.59645594713842598</c:v>
                </c:pt>
                <c:pt idx="182">
                  <c:v>0.58914816745857801</c:v>
                </c:pt>
                <c:pt idx="183">
                  <c:v>0.56128523537963404</c:v>
                </c:pt>
                <c:pt idx="184">
                  <c:v>0.57778889630727603</c:v>
                </c:pt>
                <c:pt idx="185">
                  <c:v>0.55251670387060003</c:v>
                </c:pt>
                <c:pt idx="186">
                  <c:v>0.59101623834959505</c:v>
                </c:pt>
                <c:pt idx="187">
                  <c:v>0.57498363981790201</c:v>
                </c:pt>
                <c:pt idx="188">
                  <c:v>0.571981435146793</c:v>
                </c:pt>
                <c:pt idx="189">
                  <c:v>0.58214515105049003</c:v>
                </c:pt>
                <c:pt idx="190">
                  <c:v>0.55671244575927703</c:v>
                </c:pt>
                <c:pt idx="191">
                  <c:v>0.54030281837553495</c:v>
                </c:pt>
                <c:pt idx="192">
                  <c:v>0.54363887518868104</c:v>
                </c:pt>
                <c:pt idx="193">
                  <c:v>0.54993259182528598</c:v>
                </c:pt>
                <c:pt idx="194">
                  <c:v>0.51006674107190797</c:v>
                </c:pt>
                <c:pt idx="195">
                  <c:v>0.56427816267889297</c:v>
                </c:pt>
                <c:pt idx="196">
                  <c:v>0.53845145927336002</c:v>
                </c:pt>
                <c:pt idx="197">
                  <c:v>0.54788047988502397</c:v>
                </c:pt>
                <c:pt idx="198">
                  <c:v>0.62407208795609004</c:v>
                </c:pt>
                <c:pt idx="199">
                  <c:v>0.59610827756617601</c:v>
                </c:pt>
                <c:pt idx="200">
                  <c:v>0.55376013383693701</c:v>
                </c:pt>
                <c:pt idx="201">
                  <c:v>0.58790135743791805</c:v>
                </c:pt>
                <c:pt idx="202">
                  <c:v>0.57304106721751402</c:v>
                </c:pt>
                <c:pt idx="203">
                  <c:v>0.54376142790633397</c:v>
                </c:pt>
                <c:pt idx="204">
                  <c:v>0.52210616411863797</c:v>
                </c:pt>
                <c:pt idx="205">
                  <c:v>0.54546523208781805</c:v>
                </c:pt>
                <c:pt idx="206">
                  <c:v>0.52367351957974195</c:v>
                </c:pt>
                <c:pt idx="207">
                  <c:v>0.570242664165165</c:v>
                </c:pt>
                <c:pt idx="208">
                  <c:v>0.57919592926095897</c:v>
                </c:pt>
                <c:pt idx="209">
                  <c:v>0.57532651092948495</c:v>
                </c:pt>
                <c:pt idx="210">
                  <c:v>0.552067779527461</c:v>
                </c:pt>
                <c:pt idx="211">
                  <c:v>0.53092485818269097</c:v>
                </c:pt>
                <c:pt idx="212">
                  <c:v>0.56853876201285702</c:v>
                </c:pt>
                <c:pt idx="213">
                  <c:v>0.56969801651372398</c:v>
                </c:pt>
                <c:pt idx="214">
                  <c:v>0.50230740521559203</c:v>
                </c:pt>
                <c:pt idx="215">
                  <c:v>0.53676406155191003</c:v>
                </c:pt>
                <c:pt idx="216">
                  <c:v>0.56231941159600995</c:v>
                </c:pt>
                <c:pt idx="217">
                  <c:v>0.595454128343474</c:v>
                </c:pt>
                <c:pt idx="218">
                  <c:v>0.57057164301066798</c:v>
                </c:pt>
                <c:pt idx="219">
                  <c:v>0.567132490012076</c:v>
                </c:pt>
                <c:pt idx="220">
                  <c:v>0.53838768412159899</c:v>
                </c:pt>
                <c:pt idx="221">
                  <c:v>0.54016527293093097</c:v>
                </c:pt>
                <c:pt idx="222">
                  <c:v>0.53511961475671199</c:v>
                </c:pt>
                <c:pt idx="223">
                  <c:v>0.52190716765461698</c:v>
                </c:pt>
                <c:pt idx="224">
                  <c:v>0.48798754542411699</c:v>
                </c:pt>
                <c:pt idx="225">
                  <c:v>0.58874449604243295</c:v>
                </c:pt>
                <c:pt idx="226">
                  <c:v>0.56653901553894603</c:v>
                </c:pt>
                <c:pt idx="227">
                  <c:v>0.58164121964665705</c:v>
                </c:pt>
                <c:pt idx="228">
                  <c:v>0.57213383827756004</c:v>
                </c:pt>
                <c:pt idx="229">
                  <c:v>0.57730513905900305</c:v>
                </c:pt>
                <c:pt idx="230">
                  <c:v>0.53719163098767297</c:v>
                </c:pt>
                <c:pt idx="231">
                  <c:v>0.53108838070115405</c:v>
                </c:pt>
                <c:pt idx="232">
                  <c:v>0.565857631671706</c:v>
                </c:pt>
                <c:pt idx="233">
                  <c:v>0.56048258269224505</c:v>
                </c:pt>
                <c:pt idx="234">
                  <c:v>0.59240694483743594</c:v>
                </c:pt>
                <c:pt idx="235">
                  <c:v>0.53478894295998003</c:v>
                </c:pt>
                <c:pt idx="236">
                  <c:v>0.57170714218751195</c:v>
                </c:pt>
                <c:pt idx="237">
                  <c:v>0.56104456990561002</c:v>
                </c:pt>
                <c:pt idx="238">
                  <c:v>0.54752624216689305</c:v>
                </c:pt>
                <c:pt idx="239">
                  <c:v>0.525531228249428</c:v>
                </c:pt>
                <c:pt idx="240">
                  <c:v>0.54220862382583901</c:v>
                </c:pt>
                <c:pt idx="241">
                  <c:v>0.53240498507976297</c:v>
                </c:pt>
                <c:pt idx="242">
                  <c:v>0.49947915585584002</c:v>
                </c:pt>
                <c:pt idx="243">
                  <c:v>0.59624791409159195</c:v>
                </c:pt>
                <c:pt idx="244">
                  <c:v>0.59019679652059098</c:v>
                </c:pt>
                <c:pt idx="245">
                  <c:v>0.54572294593555304</c:v>
                </c:pt>
                <c:pt idx="246">
                  <c:v>0.55750200473234801</c:v>
                </c:pt>
                <c:pt idx="247">
                  <c:v>0.56970253191812703</c:v>
                </c:pt>
                <c:pt idx="248">
                  <c:v>0.536564532145962</c:v>
                </c:pt>
                <c:pt idx="249">
                  <c:v>0.55128693754826297</c:v>
                </c:pt>
                <c:pt idx="250">
                  <c:v>0.57762222235037597</c:v>
                </c:pt>
                <c:pt idx="251">
                  <c:v>0.50256827566109097</c:v>
                </c:pt>
                <c:pt idx="252">
                  <c:v>0.61452246748925299</c:v>
                </c:pt>
                <c:pt idx="253">
                  <c:v>0.54496877089006401</c:v>
                </c:pt>
                <c:pt idx="254">
                  <c:v>0.57525067316962497</c:v>
                </c:pt>
                <c:pt idx="255">
                  <c:v>0.57684148865801599</c:v>
                </c:pt>
                <c:pt idx="256">
                  <c:v>0.54921606834796999</c:v>
                </c:pt>
                <c:pt idx="257">
                  <c:v>0.56428623902789099</c:v>
                </c:pt>
                <c:pt idx="258">
                  <c:v>0.56649874053611804</c:v>
                </c:pt>
                <c:pt idx="259">
                  <c:v>0.52572663741985703</c:v>
                </c:pt>
                <c:pt idx="260">
                  <c:v>0.54854635097297799</c:v>
                </c:pt>
                <c:pt idx="261">
                  <c:v>0.56505073883811496</c:v>
                </c:pt>
                <c:pt idx="262">
                  <c:v>0.52088798298447603</c:v>
                </c:pt>
                <c:pt idx="263">
                  <c:v>0.53195212683956306</c:v>
                </c:pt>
                <c:pt idx="264">
                  <c:v>0.56356613691024404</c:v>
                </c:pt>
                <c:pt idx="265">
                  <c:v>0.53720525040848199</c:v>
                </c:pt>
                <c:pt idx="266">
                  <c:v>0.58328034482441005</c:v>
                </c:pt>
                <c:pt idx="267">
                  <c:v>0.52195685604506603</c:v>
                </c:pt>
                <c:pt idx="268">
                  <c:v>0.52389310106976805</c:v>
                </c:pt>
                <c:pt idx="269">
                  <c:v>0.46283425718265397</c:v>
                </c:pt>
                <c:pt idx="270">
                  <c:v>0.52530834642647195</c:v>
                </c:pt>
                <c:pt idx="271">
                  <c:v>0.577854332132267</c:v>
                </c:pt>
                <c:pt idx="272">
                  <c:v>0.59979638947394198</c:v>
                </c:pt>
                <c:pt idx="273">
                  <c:v>0.58599063272179697</c:v>
                </c:pt>
                <c:pt idx="274">
                  <c:v>0.56794511302649198</c:v>
                </c:pt>
                <c:pt idx="275">
                  <c:v>0.56014433547881204</c:v>
                </c:pt>
                <c:pt idx="276">
                  <c:v>0.56378363762319395</c:v>
                </c:pt>
                <c:pt idx="277">
                  <c:v>0.57958479445227595</c:v>
                </c:pt>
                <c:pt idx="278">
                  <c:v>0.53423787369384301</c:v>
                </c:pt>
                <c:pt idx="279">
                  <c:v>0.56565863238132197</c:v>
                </c:pt>
                <c:pt idx="280">
                  <c:v>0.59499535522121205</c:v>
                </c:pt>
                <c:pt idx="281">
                  <c:v>0.55652844818148095</c:v>
                </c:pt>
                <c:pt idx="282">
                  <c:v>0.54824505717913596</c:v>
                </c:pt>
                <c:pt idx="283">
                  <c:v>0.52977867863564998</c:v>
                </c:pt>
                <c:pt idx="284">
                  <c:v>0.53416389159163002</c:v>
                </c:pt>
                <c:pt idx="285">
                  <c:v>0.53100041413263299</c:v>
                </c:pt>
                <c:pt idx="286">
                  <c:v>0.50445293973389205</c:v>
                </c:pt>
                <c:pt idx="287">
                  <c:v>0.49704127870971299</c:v>
                </c:pt>
                <c:pt idx="288">
                  <c:v>0.58270654239082398</c:v>
                </c:pt>
                <c:pt idx="289">
                  <c:v>0.58650470615055805</c:v>
                </c:pt>
                <c:pt idx="290">
                  <c:v>0.560260568150309</c:v>
                </c:pt>
                <c:pt idx="291">
                  <c:v>0.56673810423441695</c:v>
                </c:pt>
                <c:pt idx="292">
                  <c:v>0.55469125134824504</c:v>
                </c:pt>
                <c:pt idx="293">
                  <c:v>0.57750985320458004</c:v>
                </c:pt>
                <c:pt idx="294">
                  <c:v>0.57348136015217199</c:v>
                </c:pt>
                <c:pt idx="295">
                  <c:v>0.54186194435176005</c:v>
                </c:pt>
                <c:pt idx="296">
                  <c:v>0.56890531994533999</c:v>
                </c:pt>
                <c:pt idx="297">
                  <c:v>0.561477859928592</c:v>
                </c:pt>
                <c:pt idx="298">
                  <c:v>0.51547465610813004</c:v>
                </c:pt>
                <c:pt idx="299">
                  <c:v>0.50821971142879596</c:v>
                </c:pt>
                <c:pt idx="300">
                  <c:v>0.53527067792385696</c:v>
                </c:pt>
                <c:pt idx="301">
                  <c:v>0.531553450461698</c:v>
                </c:pt>
                <c:pt idx="302">
                  <c:v>0.50111030740185503</c:v>
                </c:pt>
                <c:pt idx="303">
                  <c:v>0.52978641523972003</c:v>
                </c:pt>
                <c:pt idx="304">
                  <c:v>0.52706451811417399</c:v>
                </c:pt>
                <c:pt idx="305">
                  <c:v>0.47190199340043798</c:v>
                </c:pt>
                <c:pt idx="306">
                  <c:v>0.58362148832848904</c:v>
                </c:pt>
                <c:pt idx="307">
                  <c:v>0.53394748899060296</c:v>
                </c:pt>
                <c:pt idx="308">
                  <c:v>0.56327973776454898</c:v>
                </c:pt>
                <c:pt idx="309">
                  <c:v>0.52405288515358905</c:v>
                </c:pt>
                <c:pt idx="310">
                  <c:v>0.54917499204348097</c:v>
                </c:pt>
                <c:pt idx="311">
                  <c:v>0.54607323839585398</c:v>
                </c:pt>
                <c:pt idx="312">
                  <c:v>0.52525994352895899</c:v>
                </c:pt>
                <c:pt idx="313">
                  <c:v>0.55734989036765503</c:v>
                </c:pt>
                <c:pt idx="314">
                  <c:v>0.51794319028618696</c:v>
                </c:pt>
                <c:pt idx="315">
                  <c:v>0.55933091325182305</c:v>
                </c:pt>
                <c:pt idx="316">
                  <c:v>0.58091729783576296</c:v>
                </c:pt>
                <c:pt idx="317">
                  <c:v>0.55337431589381503</c:v>
                </c:pt>
                <c:pt idx="318">
                  <c:v>0.56911507720039201</c:v>
                </c:pt>
                <c:pt idx="319">
                  <c:v>0.60314857133806798</c:v>
                </c:pt>
                <c:pt idx="320">
                  <c:v>0.55288455881100296</c:v>
                </c:pt>
                <c:pt idx="321">
                  <c:v>0.53006658987388799</c:v>
                </c:pt>
                <c:pt idx="322">
                  <c:v>0.54421745568578095</c:v>
                </c:pt>
                <c:pt idx="323">
                  <c:v>0.51118627889580404</c:v>
                </c:pt>
                <c:pt idx="324">
                  <c:v>0.55817457887692701</c:v>
                </c:pt>
                <c:pt idx="325">
                  <c:v>0.54255389488360095</c:v>
                </c:pt>
                <c:pt idx="326">
                  <c:v>0.54805260140081202</c:v>
                </c:pt>
                <c:pt idx="327">
                  <c:v>0.57716625126374599</c:v>
                </c:pt>
                <c:pt idx="328">
                  <c:v>0.54314472234914102</c:v>
                </c:pt>
                <c:pt idx="329">
                  <c:v>0.51922913978389695</c:v>
                </c:pt>
                <c:pt idx="330">
                  <c:v>0.51948564373693396</c:v>
                </c:pt>
                <c:pt idx="331">
                  <c:v>0.52799586595293202</c:v>
                </c:pt>
                <c:pt idx="332">
                  <c:v>0.46957009735146998</c:v>
                </c:pt>
                <c:pt idx="333">
                  <c:v>0.55536896294037197</c:v>
                </c:pt>
                <c:pt idx="334">
                  <c:v>0.57125603337459896</c:v>
                </c:pt>
                <c:pt idx="335">
                  <c:v>0.53597776168816702</c:v>
                </c:pt>
                <c:pt idx="336">
                  <c:v>0.55061069979242605</c:v>
                </c:pt>
                <c:pt idx="337">
                  <c:v>0.55582664420710204</c:v>
                </c:pt>
                <c:pt idx="338">
                  <c:v>0.53527236608364404</c:v>
                </c:pt>
                <c:pt idx="339">
                  <c:v>0.51295960302055099</c:v>
                </c:pt>
                <c:pt idx="340">
                  <c:v>0.49547489833567099</c:v>
                </c:pt>
                <c:pt idx="341">
                  <c:v>0.50693077702088996</c:v>
                </c:pt>
                <c:pt idx="342">
                  <c:v>0.58410784466832799</c:v>
                </c:pt>
                <c:pt idx="343">
                  <c:v>0.57572116903801795</c:v>
                </c:pt>
                <c:pt idx="344">
                  <c:v>0.565598754364531</c:v>
                </c:pt>
                <c:pt idx="345">
                  <c:v>0.60625403269994305</c:v>
                </c:pt>
                <c:pt idx="346">
                  <c:v>0.57431673597255894</c:v>
                </c:pt>
                <c:pt idx="347">
                  <c:v>0.55237816376885995</c:v>
                </c:pt>
                <c:pt idx="348">
                  <c:v>0.538250389565335</c:v>
                </c:pt>
                <c:pt idx="349">
                  <c:v>0.54590467843944501</c:v>
                </c:pt>
                <c:pt idx="350">
                  <c:v>0.48384239301329501</c:v>
                </c:pt>
                <c:pt idx="351">
                  <c:v>0.553932715084681</c:v>
                </c:pt>
                <c:pt idx="352">
                  <c:v>0.54445335125659999</c:v>
                </c:pt>
                <c:pt idx="353">
                  <c:v>0.58080391891133598</c:v>
                </c:pt>
                <c:pt idx="354">
                  <c:v>0.58808422137192695</c:v>
                </c:pt>
                <c:pt idx="355">
                  <c:v>0.53893733992646897</c:v>
                </c:pt>
                <c:pt idx="356">
                  <c:v>0.53513041032057895</c:v>
                </c:pt>
                <c:pt idx="357">
                  <c:v>0.59099436145237705</c:v>
                </c:pt>
                <c:pt idx="358">
                  <c:v>0.55053836194711803</c:v>
                </c:pt>
                <c:pt idx="359">
                  <c:v>0.46378702820436501</c:v>
                </c:pt>
                <c:pt idx="360">
                  <c:v>0.56880189924162905</c:v>
                </c:pt>
                <c:pt idx="361">
                  <c:v>0.57312601608700797</c:v>
                </c:pt>
                <c:pt idx="362">
                  <c:v>0.57053715249730097</c:v>
                </c:pt>
                <c:pt idx="363">
                  <c:v>0.54022255556397003</c:v>
                </c:pt>
                <c:pt idx="364">
                  <c:v>0.56806041760664605</c:v>
                </c:pt>
                <c:pt idx="365">
                  <c:v>0.56246180238690302</c:v>
                </c:pt>
                <c:pt idx="366">
                  <c:v>0.55099619007371503</c:v>
                </c:pt>
                <c:pt idx="367">
                  <c:v>0.51402360020687998</c:v>
                </c:pt>
                <c:pt idx="368">
                  <c:v>0.54231957952556697</c:v>
                </c:pt>
                <c:pt idx="369">
                  <c:v>0.53553116836369297</c:v>
                </c:pt>
                <c:pt idx="370">
                  <c:v>0.52050823710434602</c:v>
                </c:pt>
                <c:pt idx="371">
                  <c:v>0.52084485739600295</c:v>
                </c:pt>
                <c:pt idx="372">
                  <c:v>0.54204706690752502</c:v>
                </c:pt>
                <c:pt idx="373">
                  <c:v>0.56448574040427402</c:v>
                </c:pt>
                <c:pt idx="374">
                  <c:v>0.52915374403884197</c:v>
                </c:pt>
                <c:pt idx="375">
                  <c:v>0.47581880450314801</c:v>
                </c:pt>
                <c:pt idx="376">
                  <c:v>0.51203951189236396</c:v>
                </c:pt>
                <c:pt idx="377">
                  <c:v>0.45524649363727498</c:v>
                </c:pt>
                <c:pt idx="378">
                  <c:v>0.60282707692164506</c:v>
                </c:pt>
                <c:pt idx="379">
                  <c:v>0.61185549125647798</c:v>
                </c:pt>
                <c:pt idx="380">
                  <c:v>0.58440204306160104</c:v>
                </c:pt>
                <c:pt idx="381">
                  <c:v>0.56443491009234703</c:v>
                </c:pt>
                <c:pt idx="382">
                  <c:v>0.56001574400619103</c:v>
                </c:pt>
                <c:pt idx="383">
                  <c:v>0.54676353379233</c:v>
                </c:pt>
                <c:pt idx="384">
                  <c:v>0.56409112152416496</c:v>
                </c:pt>
                <c:pt idx="385">
                  <c:v>0.57153001575946105</c:v>
                </c:pt>
                <c:pt idx="386">
                  <c:v>0.56956044396705596</c:v>
                </c:pt>
                <c:pt idx="387">
                  <c:v>0.56539777787367296</c:v>
                </c:pt>
                <c:pt idx="388">
                  <c:v>0.52515828163501899</c:v>
                </c:pt>
                <c:pt idx="389">
                  <c:v>0.54866043078218096</c:v>
                </c:pt>
                <c:pt idx="390">
                  <c:v>0.51871376107886202</c:v>
                </c:pt>
                <c:pt idx="391">
                  <c:v>0.53906003589722395</c:v>
                </c:pt>
                <c:pt idx="392">
                  <c:v>0.528049436048868</c:v>
                </c:pt>
                <c:pt idx="393">
                  <c:v>0.55295799612706997</c:v>
                </c:pt>
                <c:pt idx="394">
                  <c:v>0.49755194523885199</c:v>
                </c:pt>
                <c:pt idx="395">
                  <c:v>0.50786075057497204</c:v>
                </c:pt>
                <c:pt idx="396">
                  <c:v>0.55897200933957603</c:v>
                </c:pt>
                <c:pt idx="397">
                  <c:v>0.55847306724678103</c:v>
                </c:pt>
                <c:pt idx="398">
                  <c:v>0.58725935003349194</c:v>
                </c:pt>
                <c:pt idx="399">
                  <c:v>0.56523823677406704</c:v>
                </c:pt>
                <c:pt idx="400">
                  <c:v>0.54337210799076097</c:v>
                </c:pt>
                <c:pt idx="401">
                  <c:v>0.51971345866452601</c:v>
                </c:pt>
                <c:pt idx="402">
                  <c:v>0.58197097274897602</c:v>
                </c:pt>
                <c:pt idx="403">
                  <c:v>0.53532054360578996</c:v>
                </c:pt>
                <c:pt idx="404">
                  <c:v>0.48748211507894701</c:v>
                </c:pt>
                <c:pt idx="405">
                  <c:v>0.59137943185479602</c:v>
                </c:pt>
                <c:pt idx="406">
                  <c:v>0.504665712544353</c:v>
                </c:pt>
                <c:pt idx="407">
                  <c:v>0.56636666723622697</c:v>
                </c:pt>
                <c:pt idx="408">
                  <c:v>0.523693323189523</c:v>
                </c:pt>
                <c:pt idx="409">
                  <c:v>0.53443290779052199</c:v>
                </c:pt>
                <c:pt idx="410">
                  <c:v>0.56505340062927401</c:v>
                </c:pt>
                <c:pt idx="411">
                  <c:v>0.55037834929191198</c:v>
                </c:pt>
                <c:pt idx="412">
                  <c:v>0.51286115063722704</c:v>
                </c:pt>
                <c:pt idx="413">
                  <c:v>0.464055534893967</c:v>
                </c:pt>
                <c:pt idx="414">
                  <c:v>0.54442092367078598</c:v>
                </c:pt>
                <c:pt idx="415">
                  <c:v>0.58205650136515397</c:v>
                </c:pt>
                <c:pt idx="416">
                  <c:v>0.54391705228841203</c:v>
                </c:pt>
                <c:pt idx="417">
                  <c:v>0.55484521562768196</c:v>
                </c:pt>
                <c:pt idx="418">
                  <c:v>0.54141745040435296</c:v>
                </c:pt>
                <c:pt idx="419">
                  <c:v>0.50901001273804602</c:v>
                </c:pt>
                <c:pt idx="420">
                  <c:v>0.56765314664877198</c:v>
                </c:pt>
                <c:pt idx="421">
                  <c:v>0.51603629044154997</c:v>
                </c:pt>
                <c:pt idx="422">
                  <c:v>0.46728460391534798</c:v>
                </c:pt>
                <c:pt idx="423">
                  <c:v>0.57853143313562505</c:v>
                </c:pt>
                <c:pt idx="424">
                  <c:v>0.57384197316101004</c:v>
                </c:pt>
                <c:pt idx="425">
                  <c:v>0.50488073182182203</c:v>
                </c:pt>
                <c:pt idx="426">
                  <c:v>0.56012977706839995</c:v>
                </c:pt>
                <c:pt idx="427">
                  <c:v>0.52620119143017396</c:v>
                </c:pt>
                <c:pt idx="428">
                  <c:v>0.56636084816771304</c:v>
                </c:pt>
                <c:pt idx="429">
                  <c:v>0.53266811840296602</c:v>
                </c:pt>
                <c:pt idx="430">
                  <c:v>0.54357685027342195</c:v>
                </c:pt>
                <c:pt idx="431">
                  <c:v>0.48090168692590901</c:v>
                </c:pt>
                <c:pt idx="432">
                  <c:v>0.57711418852367302</c:v>
                </c:pt>
                <c:pt idx="433">
                  <c:v>0.60850073150561301</c:v>
                </c:pt>
                <c:pt idx="434">
                  <c:v>0.61690920666858096</c:v>
                </c:pt>
                <c:pt idx="435">
                  <c:v>0.59823204875810898</c:v>
                </c:pt>
                <c:pt idx="436">
                  <c:v>0.58228639544754701</c:v>
                </c:pt>
                <c:pt idx="437">
                  <c:v>0.56743220400709604</c:v>
                </c:pt>
                <c:pt idx="438">
                  <c:v>0.55050568406015499</c:v>
                </c:pt>
                <c:pt idx="439">
                  <c:v>0.51552516101911505</c:v>
                </c:pt>
                <c:pt idx="440">
                  <c:v>0.50488001971392804</c:v>
                </c:pt>
                <c:pt idx="441">
                  <c:v>0.59140522229801196</c:v>
                </c:pt>
                <c:pt idx="442">
                  <c:v>0.58838322798237996</c:v>
                </c:pt>
                <c:pt idx="443">
                  <c:v>0.54706845758830702</c:v>
                </c:pt>
                <c:pt idx="444">
                  <c:v>0.59767222706368694</c:v>
                </c:pt>
                <c:pt idx="445">
                  <c:v>0.56030192482479002</c:v>
                </c:pt>
                <c:pt idx="446">
                  <c:v>0.58015353027933103</c:v>
                </c:pt>
                <c:pt idx="447">
                  <c:v>0.54922159492329203</c:v>
                </c:pt>
                <c:pt idx="448">
                  <c:v>0.51069631443036601</c:v>
                </c:pt>
                <c:pt idx="449">
                  <c:v>0.46613795380177198</c:v>
                </c:pt>
                <c:pt idx="450">
                  <c:v>0.59091384540529701</c:v>
                </c:pt>
                <c:pt idx="451">
                  <c:v>0.57822009151572795</c:v>
                </c:pt>
                <c:pt idx="452">
                  <c:v>0.56685901029927899</c:v>
                </c:pt>
                <c:pt idx="453">
                  <c:v>0.60424361756330403</c:v>
                </c:pt>
                <c:pt idx="454">
                  <c:v>0.57777381623767798</c:v>
                </c:pt>
                <c:pt idx="455">
                  <c:v>0.55428980203758504</c:v>
                </c:pt>
                <c:pt idx="456">
                  <c:v>0.57178804487780599</c:v>
                </c:pt>
                <c:pt idx="457">
                  <c:v>0.52014882609440605</c:v>
                </c:pt>
                <c:pt idx="458">
                  <c:v>0.52626655080723395</c:v>
                </c:pt>
                <c:pt idx="459">
                  <c:v>0.53288831556037297</c:v>
                </c:pt>
                <c:pt idx="460">
                  <c:v>0.51810555062024299</c:v>
                </c:pt>
                <c:pt idx="461">
                  <c:v>0.57502098939105795</c:v>
                </c:pt>
                <c:pt idx="462">
                  <c:v>0.520712698385705</c:v>
                </c:pt>
                <c:pt idx="463">
                  <c:v>0.52674514530876704</c:v>
                </c:pt>
                <c:pt idx="464">
                  <c:v>0.51810631573954202</c:v>
                </c:pt>
                <c:pt idx="465">
                  <c:v>0.477307034890461</c:v>
                </c:pt>
                <c:pt idx="466">
                  <c:v>0.52103606386513701</c:v>
                </c:pt>
                <c:pt idx="467">
                  <c:v>0.45268305542503701</c:v>
                </c:pt>
                <c:pt idx="468">
                  <c:v>0.557290244869318</c:v>
                </c:pt>
                <c:pt idx="469">
                  <c:v>0.58736154045437505</c:v>
                </c:pt>
                <c:pt idx="470">
                  <c:v>0.51875194254231005</c:v>
                </c:pt>
                <c:pt idx="471">
                  <c:v>0.51464403690975002</c:v>
                </c:pt>
                <c:pt idx="472">
                  <c:v>0.55616752194308505</c:v>
                </c:pt>
                <c:pt idx="473">
                  <c:v>0.56935749806833302</c:v>
                </c:pt>
                <c:pt idx="474">
                  <c:v>0.51264254768530804</c:v>
                </c:pt>
                <c:pt idx="475">
                  <c:v>0.50305894523943895</c:v>
                </c:pt>
                <c:pt idx="476">
                  <c:v>0.45138944007491699</c:v>
                </c:pt>
                <c:pt idx="477">
                  <c:v>0.612959628564547</c:v>
                </c:pt>
                <c:pt idx="478">
                  <c:v>0.58270915256173506</c:v>
                </c:pt>
                <c:pt idx="479">
                  <c:v>0.576110972301353</c:v>
                </c:pt>
                <c:pt idx="480">
                  <c:v>0.51985471990193199</c:v>
                </c:pt>
                <c:pt idx="481">
                  <c:v>0.56003203157223902</c:v>
                </c:pt>
                <c:pt idx="482">
                  <c:v>0.55302898997226202</c:v>
                </c:pt>
                <c:pt idx="483">
                  <c:v>0.52501510958254105</c:v>
                </c:pt>
                <c:pt idx="484">
                  <c:v>0.52740989723985099</c:v>
                </c:pt>
                <c:pt idx="485">
                  <c:v>0.43750162894388001</c:v>
                </c:pt>
                <c:pt idx="486">
                  <c:v>0.58405374627153805</c:v>
                </c:pt>
                <c:pt idx="487">
                  <c:v>0.57846463291954997</c:v>
                </c:pt>
                <c:pt idx="488">
                  <c:v>0.54808658025756296</c:v>
                </c:pt>
                <c:pt idx="489">
                  <c:v>0.55997337033521</c:v>
                </c:pt>
                <c:pt idx="490">
                  <c:v>0.58614800735680495</c:v>
                </c:pt>
                <c:pt idx="491">
                  <c:v>0.54312628496987303</c:v>
                </c:pt>
                <c:pt idx="492">
                  <c:v>0.60062198208540496</c:v>
                </c:pt>
                <c:pt idx="493">
                  <c:v>0.52556905813056298</c:v>
                </c:pt>
                <c:pt idx="494">
                  <c:v>0.56473906791126005</c:v>
                </c:pt>
                <c:pt idx="495">
                  <c:v>0.56516646024962103</c:v>
                </c:pt>
                <c:pt idx="496">
                  <c:v>0.54533971583598395</c:v>
                </c:pt>
                <c:pt idx="497">
                  <c:v>0.49476877217839699</c:v>
                </c:pt>
                <c:pt idx="498">
                  <c:v>0.50740860535562804</c:v>
                </c:pt>
                <c:pt idx="499">
                  <c:v>0.55120354603548405</c:v>
                </c:pt>
                <c:pt idx="500">
                  <c:v>0.55304309418645503</c:v>
                </c:pt>
                <c:pt idx="501">
                  <c:v>0.55679007170719597</c:v>
                </c:pt>
                <c:pt idx="502">
                  <c:v>0.45954226968781903</c:v>
                </c:pt>
                <c:pt idx="503">
                  <c:v>0.40448432574915799</c:v>
                </c:pt>
                <c:pt idx="504">
                  <c:v>0.58316829401871495</c:v>
                </c:pt>
                <c:pt idx="505">
                  <c:v>0.60658259707873097</c:v>
                </c:pt>
                <c:pt idx="506">
                  <c:v>0.58119384129778195</c:v>
                </c:pt>
                <c:pt idx="507">
                  <c:v>0.558001388883266</c:v>
                </c:pt>
                <c:pt idx="508">
                  <c:v>0.57147523132866496</c:v>
                </c:pt>
                <c:pt idx="509">
                  <c:v>0.53987700548209105</c:v>
                </c:pt>
                <c:pt idx="510">
                  <c:v>0.56593989113898302</c:v>
                </c:pt>
                <c:pt idx="511">
                  <c:v>0.51782108551274497</c:v>
                </c:pt>
                <c:pt idx="512">
                  <c:v>0.51465979458493105</c:v>
                </c:pt>
                <c:pt idx="513">
                  <c:v>0.56754428954449498</c:v>
                </c:pt>
                <c:pt idx="514">
                  <c:v>0.55512480602759395</c:v>
                </c:pt>
                <c:pt idx="515">
                  <c:v>0.54536162562756096</c:v>
                </c:pt>
                <c:pt idx="516">
                  <c:v>0.54296419742868196</c:v>
                </c:pt>
                <c:pt idx="517">
                  <c:v>0.578428674852136</c:v>
                </c:pt>
                <c:pt idx="518">
                  <c:v>0.54558241872615298</c:v>
                </c:pt>
                <c:pt idx="519">
                  <c:v>0.55500855548271399</c:v>
                </c:pt>
                <c:pt idx="520">
                  <c:v>0.57833837695186197</c:v>
                </c:pt>
                <c:pt idx="521">
                  <c:v>0.44160132862790202</c:v>
                </c:pt>
                <c:pt idx="522">
                  <c:v>0.52378122048251097</c:v>
                </c:pt>
                <c:pt idx="523">
                  <c:v>0.50600855139030898</c:v>
                </c:pt>
                <c:pt idx="524">
                  <c:v>0.60833607433492498</c:v>
                </c:pt>
                <c:pt idx="525">
                  <c:v>0.59105957499086403</c:v>
                </c:pt>
                <c:pt idx="526">
                  <c:v>0.55459270897166002</c:v>
                </c:pt>
                <c:pt idx="527">
                  <c:v>0.57821300464258496</c:v>
                </c:pt>
                <c:pt idx="528">
                  <c:v>0.506310657776189</c:v>
                </c:pt>
                <c:pt idx="529">
                  <c:v>0.51513940081262799</c:v>
                </c:pt>
                <c:pt idx="530">
                  <c:v>0.433510423851453</c:v>
                </c:pt>
                <c:pt idx="531">
                  <c:v>0.56604428540906304</c:v>
                </c:pt>
                <c:pt idx="532">
                  <c:v>0.58607988315963799</c:v>
                </c:pt>
                <c:pt idx="533">
                  <c:v>0.57767484342227504</c:v>
                </c:pt>
                <c:pt idx="534">
                  <c:v>0.54878956811701096</c:v>
                </c:pt>
                <c:pt idx="535">
                  <c:v>0.57151661485588001</c:v>
                </c:pt>
                <c:pt idx="536">
                  <c:v>0.54746968313228905</c:v>
                </c:pt>
                <c:pt idx="537">
                  <c:v>0.528017964073352</c:v>
                </c:pt>
                <c:pt idx="538">
                  <c:v>0.55320027566874097</c:v>
                </c:pt>
                <c:pt idx="539">
                  <c:v>0.57188264908151598</c:v>
                </c:pt>
                <c:pt idx="540">
                  <c:v>0.40676070138579101</c:v>
                </c:pt>
                <c:pt idx="541">
                  <c:v>0.53273166281253104</c:v>
                </c:pt>
                <c:pt idx="542">
                  <c:v>0.56887688861744901</c:v>
                </c:pt>
                <c:pt idx="543">
                  <c:v>0.51907702461522498</c:v>
                </c:pt>
                <c:pt idx="544">
                  <c:v>0.52321525550719195</c:v>
                </c:pt>
                <c:pt idx="545">
                  <c:v>0.52204716694995401</c:v>
                </c:pt>
                <c:pt idx="546">
                  <c:v>0.52809476925125798</c:v>
                </c:pt>
                <c:pt idx="547">
                  <c:v>0.48267870498946802</c:v>
                </c:pt>
                <c:pt idx="548">
                  <c:v>0.45792656620931299</c:v>
                </c:pt>
                <c:pt idx="549">
                  <c:v>0.55300657602822301</c:v>
                </c:pt>
                <c:pt idx="550">
                  <c:v>0.536181765536482</c:v>
                </c:pt>
                <c:pt idx="551">
                  <c:v>0.57704323882516195</c:v>
                </c:pt>
                <c:pt idx="552">
                  <c:v>0.57541520400553803</c:v>
                </c:pt>
                <c:pt idx="553">
                  <c:v>0.59300211772399103</c:v>
                </c:pt>
                <c:pt idx="554">
                  <c:v>0.53870039601685504</c:v>
                </c:pt>
                <c:pt idx="555">
                  <c:v>0.55388746867501004</c:v>
                </c:pt>
                <c:pt idx="556">
                  <c:v>0.55638786036418297</c:v>
                </c:pt>
                <c:pt idx="557">
                  <c:v>0.50032236897468196</c:v>
                </c:pt>
                <c:pt idx="558">
                  <c:v>0.57356354516599894</c:v>
                </c:pt>
                <c:pt idx="559">
                  <c:v>0.53716781197554497</c:v>
                </c:pt>
                <c:pt idx="560">
                  <c:v>0.58063461290498097</c:v>
                </c:pt>
                <c:pt idx="561">
                  <c:v>0.50402816217203195</c:v>
                </c:pt>
                <c:pt idx="562">
                  <c:v>0.54866133852061705</c:v>
                </c:pt>
                <c:pt idx="563">
                  <c:v>0.55799589262024896</c:v>
                </c:pt>
                <c:pt idx="564">
                  <c:v>0.57004297985160501</c:v>
                </c:pt>
                <c:pt idx="565">
                  <c:v>0.46960524698154099</c:v>
                </c:pt>
                <c:pt idx="566">
                  <c:v>0.46209680686783899</c:v>
                </c:pt>
                <c:pt idx="567">
                  <c:v>0.55534344245450995</c:v>
                </c:pt>
                <c:pt idx="568">
                  <c:v>0.50629394097279001</c:v>
                </c:pt>
                <c:pt idx="569">
                  <c:v>0.55982333042613097</c:v>
                </c:pt>
                <c:pt idx="570">
                  <c:v>0.53442430393465501</c:v>
                </c:pt>
                <c:pt idx="571">
                  <c:v>0.51465749239861103</c:v>
                </c:pt>
                <c:pt idx="572">
                  <c:v>0.48042826866143001</c:v>
                </c:pt>
                <c:pt idx="573">
                  <c:v>0.449729414777292</c:v>
                </c:pt>
                <c:pt idx="574">
                  <c:v>0.45494108710452602</c:v>
                </c:pt>
                <c:pt idx="575">
                  <c:v>0.47046787161860998</c:v>
                </c:pt>
              </c:numCache>
            </c:numRef>
          </c:yVal>
          <c:smooth val="0"/>
          <c:extLst>
            <c:ext xmlns:c16="http://schemas.microsoft.com/office/drawing/2014/chart" uri="{C3380CC4-5D6E-409C-BE32-E72D297353CC}">
              <c16:uniqueId val="{00000000-7A8C-49CF-8D64-A1380AFE350F}"/>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R-Squared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AIC Variation with Trainable Parameters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6350">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Parametric_space_study!$D$2:$D$577</c:f>
              <c:numCache>
                <c:formatCode>General</c:formatCode>
                <c:ptCount val="576"/>
                <c:pt idx="0">
                  <c:v>22959.732444097401</c:v>
                </c:pt>
                <c:pt idx="1">
                  <c:v>23012.2333181256</c:v>
                </c:pt>
                <c:pt idx="2">
                  <c:v>23033.4258004767</c:v>
                </c:pt>
                <c:pt idx="3">
                  <c:v>23079.9935170791</c:v>
                </c:pt>
                <c:pt idx="4">
                  <c:v>23130.361477688901</c:v>
                </c:pt>
                <c:pt idx="5">
                  <c:v>23132.734893211698</c:v>
                </c:pt>
                <c:pt idx="6">
                  <c:v>23134.6352852696</c:v>
                </c:pt>
                <c:pt idx="7">
                  <c:v>23136.827679034701</c:v>
                </c:pt>
                <c:pt idx="8">
                  <c:v>23179.4700564983</c:v>
                </c:pt>
                <c:pt idx="9">
                  <c:v>23002.942945417901</c:v>
                </c:pt>
                <c:pt idx="10">
                  <c:v>23078.204756339299</c:v>
                </c:pt>
                <c:pt idx="11">
                  <c:v>23101.338380664802</c:v>
                </c:pt>
                <c:pt idx="12">
                  <c:v>23119.5264072176</c:v>
                </c:pt>
                <c:pt idx="13">
                  <c:v>23137.083322179798</c:v>
                </c:pt>
                <c:pt idx="14">
                  <c:v>23148.197587208801</c:v>
                </c:pt>
                <c:pt idx="15">
                  <c:v>23148.608341076801</c:v>
                </c:pt>
                <c:pt idx="16">
                  <c:v>23152.551930391601</c:v>
                </c:pt>
                <c:pt idx="17">
                  <c:v>23181.260022801998</c:v>
                </c:pt>
                <c:pt idx="18">
                  <c:v>22983.294151279501</c:v>
                </c:pt>
                <c:pt idx="19">
                  <c:v>22995.614225253099</c:v>
                </c:pt>
                <c:pt idx="20">
                  <c:v>23066.237043588299</c:v>
                </c:pt>
                <c:pt idx="21">
                  <c:v>23079.412876832401</c:v>
                </c:pt>
                <c:pt idx="22">
                  <c:v>23089.0488567826</c:v>
                </c:pt>
                <c:pt idx="23">
                  <c:v>23089.890963161401</c:v>
                </c:pt>
                <c:pt idx="24">
                  <c:v>23102.797125282101</c:v>
                </c:pt>
                <c:pt idx="25">
                  <c:v>23139.975622866001</c:v>
                </c:pt>
                <c:pt idx="26">
                  <c:v>23176.799113130299</c:v>
                </c:pt>
                <c:pt idx="27">
                  <c:v>23029.312318144701</c:v>
                </c:pt>
                <c:pt idx="28">
                  <c:v>23037.467418624201</c:v>
                </c:pt>
                <c:pt idx="29">
                  <c:v>23079.067563179</c:v>
                </c:pt>
                <c:pt idx="30">
                  <c:v>23111.50608318</c:v>
                </c:pt>
                <c:pt idx="31">
                  <c:v>23116.876201297699</c:v>
                </c:pt>
                <c:pt idx="32">
                  <c:v>23121.21347328</c:v>
                </c:pt>
                <c:pt idx="33">
                  <c:v>23134.516562135101</c:v>
                </c:pt>
                <c:pt idx="34">
                  <c:v>23167.154691435699</c:v>
                </c:pt>
                <c:pt idx="35">
                  <c:v>23169.157225814201</c:v>
                </c:pt>
                <c:pt idx="36">
                  <c:v>23011.341944891501</c:v>
                </c:pt>
                <c:pt idx="37">
                  <c:v>23062.670314536801</c:v>
                </c:pt>
                <c:pt idx="38">
                  <c:v>23084.746748280799</c:v>
                </c:pt>
                <c:pt idx="39">
                  <c:v>23100.185498185201</c:v>
                </c:pt>
                <c:pt idx="40">
                  <c:v>23125.3934103463</c:v>
                </c:pt>
                <c:pt idx="41">
                  <c:v>23128.528212836602</c:v>
                </c:pt>
                <c:pt idx="42">
                  <c:v>23139.447344642598</c:v>
                </c:pt>
                <c:pt idx="43">
                  <c:v>23164.430259331999</c:v>
                </c:pt>
                <c:pt idx="44">
                  <c:v>23219.9837460259</c:v>
                </c:pt>
                <c:pt idx="45">
                  <c:v>23028.5044355953</c:v>
                </c:pt>
                <c:pt idx="46">
                  <c:v>23056.2478880622</c:v>
                </c:pt>
                <c:pt idx="47">
                  <c:v>23062.7040567203</c:v>
                </c:pt>
                <c:pt idx="48">
                  <c:v>23065.817403865</c:v>
                </c:pt>
                <c:pt idx="49">
                  <c:v>23092.709858609502</c:v>
                </c:pt>
                <c:pt idx="50">
                  <c:v>23095.182354968401</c:v>
                </c:pt>
                <c:pt idx="51">
                  <c:v>23138.604866678499</c:v>
                </c:pt>
                <c:pt idx="52">
                  <c:v>23155.1029561258</c:v>
                </c:pt>
                <c:pt idx="53">
                  <c:v>23204.3243247762</c:v>
                </c:pt>
                <c:pt idx="54">
                  <c:v>23010.834292167201</c:v>
                </c:pt>
                <c:pt idx="55">
                  <c:v>23055.0749058375</c:v>
                </c:pt>
                <c:pt idx="56">
                  <c:v>23064.6593576634</c:v>
                </c:pt>
                <c:pt idx="57">
                  <c:v>23086.990408797999</c:v>
                </c:pt>
                <c:pt idx="58">
                  <c:v>23109.601033259401</c:v>
                </c:pt>
                <c:pt idx="59">
                  <c:v>23115.714731786698</c:v>
                </c:pt>
                <c:pt idx="60">
                  <c:v>23117.177072259401</c:v>
                </c:pt>
                <c:pt idx="61">
                  <c:v>23132.536775446399</c:v>
                </c:pt>
                <c:pt idx="62">
                  <c:v>23134.676587032802</c:v>
                </c:pt>
                <c:pt idx="63">
                  <c:v>22996.5563675023</c:v>
                </c:pt>
                <c:pt idx="64">
                  <c:v>23041.529211804002</c:v>
                </c:pt>
                <c:pt idx="65">
                  <c:v>23106.844581365101</c:v>
                </c:pt>
                <c:pt idx="66">
                  <c:v>23113.001346339999</c:v>
                </c:pt>
                <c:pt idx="67">
                  <c:v>23148.820268741401</c:v>
                </c:pt>
                <c:pt idx="68">
                  <c:v>23156.643241055601</c:v>
                </c:pt>
                <c:pt idx="69">
                  <c:v>23162.554501685099</c:v>
                </c:pt>
                <c:pt idx="70">
                  <c:v>23179.1226817672</c:v>
                </c:pt>
                <c:pt idx="71">
                  <c:v>23228.178336626701</c:v>
                </c:pt>
                <c:pt idx="72">
                  <c:v>22974.499843543101</c:v>
                </c:pt>
                <c:pt idx="73">
                  <c:v>23015.466363962601</c:v>
                </c:pt>
                <c:pt idx="74">
                  <c:v>23050.367745774201</c:v>
                </c:pt>
                <c:pt idx="75">
                  <c:v>23075.878984829302</c:v>
                </c:pt>
                <c:pt idx="76">
                  <c:v>23113.016516340202</c:v>
                </c:pt>
                <c:pt idx="77">
                  <c:v>23119.520456306702</c:v>
                </c:pt>
                <c:pt idx="78">
                  <c:v>23192.047941831901</c:v>
                </c:pt>
                <c:pt idx="79">
                  <c:v>23230.862628237901</c:v>
                </c:pt>
                <c:pt idx="80">
                  <c:v>23239.084961237499</c:v>
                </c:pt>
                <c:pt idx="81">
                  <c:v>23051.777697712099</c:v>
                </c:pt>
                <c:pt idx="82">
                  <c:v>23062.764777598099</c:v>
                </c:pt>
                <c:pt idx="83">
                  <c:v>23080.2326690099</c:v>
                </c:pt>
                <c:pt idx="84">
                  <c:v>23115.066719867998</c:v>
                </c:pt>
                <c:pt idx="85">
                  <c:v>23119.635871615799</c:v>
                </c:pt>
                <c:pt idx="86">
                  <c:v>23129.5452852983</c:v>
                </c:pt>
                <c:pt idx="87">
                  <c:v>23154.734870877801</c:v>
                </c:pt>
                <c:pt idx="88">
                  <c:v>23198.915144711598</c:v>
                </c:pt>
                <c:pt idx="89">
                  <c:v>23249.720547553501</c:v>
                </c:pt>
                <c:pt idx="90">
                  <c:v>22949.072232368799</c:v>
                </c:pt>
                <c:pt idx="91">
                  <c:v>23037.805404057101</c:v>
                </c:pt>
                <c:pt idx="92">
                  <c:v>23072.7279067405</c:v>
                </c:pt>
                <c:pt idx="93">
                  <c:v>23111.3494946393</c:v>
                </c:pt>
                <c:pt idx="94">
                  <c:v>23143.176601734998</c:v>
                </c:pt>
                <c:pt idx="95">
                  <c:v>23162.897229452101</c:v>
                </c:pt>
                <c:pt idx="96">
                  <c:v>23206.668276956199</c:v>
                </c:pt>
                <c:pt idx="97">
                  <c:v>23207.645463316399</c:v>
                </c:pt>
                <c:pt idx="98">
                  <c:v>23220.665431062102</c:v>
                </c:pt>
                <c:pt idx="99">
                  <c:v>23031.364753293801</c:v>
                </c:pt>
                <c:pt idx="100">
                  <c:v>23038.329132488499</c:v>
                </c:pt>
                <c:pt idx="101">
                  <c:v>23086.385395744299</c:v>
                </c:pt>
                <c:pt idx="102">
                  <c:v>23113.5591196079</c:v>
                </c:pt>
                <c:pt idx="103">
                  <c:v>23113.716897205199</c:v>
                </c:pt>
                <c:pt idx="104">
                  <c:v>23158.511622665199</c:v>
                </c:pt>
                <c:pt idx="105">
                  <c:v>23169.1608773474</c:v>
                </c:pt>
                <c:pt idx="106">
                  <c:v>23176.2476936528</c:v>
                </c:pt>
                <c:pt idx="107">
                  <c:v>23217.361188974599</c:v>
                </c:pt>
                <c:pt idx="108">
                  <c:v>22994.137244982001</c:v>
                </c:pt>
                <c:pt idx="109">
                  <c:v>23078.907372431298</c:v>
                </c:pt>
                <c:pt idx="110">
                  <c:v>23138.791148414199</c:v>
                </c:pt>
                <c:pt idx="111">
                  <c:v>23155.363322335499</c:v>
                </c:pt>
                <c:pt idx="112">
                  <c:v>23162.354833087498</c:v>
                </c:pt>
                <c:pt idx="113">
                  <c:v>23171.129460378001</c:v>
                </c:pt>
                <c:pt idx="114">
                  <c:v>23240.5402177656</c:v>
                </c:pt>
                <c:pt idx="115">
                  <c:v>23249.01361369</c:v>
                </c:pt>
                <c:pt idx="116">
                  <c:v>23254.110834827799</c:v>
                </c:pt>
                <c:pt idx="117">
                  <c:v>23009.335470769998</c:v>
                </c:pt>
                <c:pt idx="118">
                  <c:v>23099.642627171499</c:v>
                </c:pt>
                <c:pt idx="119">
                  <c:v>23151.593480207201</c:v>
                </c:pt>
                <c:pt idx="120">
                  <c:v>23154.461236885199</c:v>
                </c:pt>
                <c:pt idx="121">
                  <c:v>23161.8185047507</c:v>
                </c:pt>
                <c:pt idx="122">
                  <c:v>23173.297521743199</c:v>
                </c:pt>
                <c:pt idx="123">
                  <c:v>23187.757111151001</c:v>
                </c:pt>
                <c:pt idx="124">
                  <c:v>23217.455127833098</c:v>
                </c:pt>
                <c:pt idx="125">
                  <c:v>23235.465329819599</c:v>
                </c:pt>
                <c:pt idx="126">
                  <c:v>23064.437184963001</c:v>
                </c:pt>
                <c:pt idx="127">
                  <c:v>23068.092983049799</c:v>
                </c:pt>
                <c:pt idx="128">
                  <c:v>23094.8577978537</c:v>
                </c:pt>
                <c:pt idx="129">
                  <c:v>23107.986362660798</c:v>
                </c:pt>
                <c:pt idx="130">
                  <c:v>23124.345443269001</c:v>
                </c:pt>
                <c:pt idx="131">
                  <c:v>23127.788953739</c:v>
                </c:pt>
                <c:pt idx="132">
                  <c:v>23139.635549844599</c:v>
                </c:pt>
                <c:pt idx="133">
                  <c:v>23204.0924743859</c:v>
                </c:pt>
                <c:pt idx="134">
                  <c:v>23269.497962401099</c:v>
                </c:pt>
                <c:pt idx="135">
                  <c:v>23041.017975189501</c:v>
                </c:pt>
                <c:pt idx="136">
                  <c:v>23049.791974579901</c:v>
                </c:pt>
                <c:pt idx="137">
                  <c:v>23052.240741814501</c:v>
                </c:pt>
                <c:pt idx="138">
                  <c:v>23075.006002819999</c:v>
                </c:pt>
                <c:pt idx="139">
                  <c:v>23122.726817214301</c:v>
                </c:pt>
                <c:pt idx="140">
                  <c:v>23157.6913335549</c:v>
                </c:pt>
                <c:pt idx="141">
                  <c:v>23166.876395886298</c:v>
                </c:pt>
                <c:pt idx="142">
                  <c:v>23187.481297669601</c:v>
                </c:pt>
                <c:pt idx="143">
                  <c:v>23207.041043826699</c:v>
                </c:pt>
                <c:pt idx="144">
                  <c:v>23012.8753598234</c:v>
                </c:pt>
                <c:pt idx="145">
                  <c:v>23090.862419321598</c:v>
                </c:pt>
                <c:pt idx="146">
                  <c:v>23116.770529454701</c:v>
                </c:pt>
                <c:pt idx="147">
                  <c:v>23116.984492070798</c:v>
                </c:pt>
                <c:pt idx="148">
                  <c:v>23168.3346881775</c:v>
                </c:pt>
                <c:pt idx="149">
                  <c:v>23178.278867458601</c:v>
                </c:pt>
                <c:pt idx="150">
                  <c:v>23195.996241747798</c:v>
                </c:pt>
                <c:pt idx="151">
                  <c:v>23200.6440247711</c:v>
                </c:pt>
                <c:pt idx="152">
                  <c:v>23221.599040737099</c:v>
                </c:pt>
                <c:pt idx="153">
                  <c:v>23009.5300619439</c:v>
                </c:pt>
                <c:pt idx="154">
                  <c:v>23055.827721072601</c:v>
                </c:pt>
                <c:pt idx="155">
                  <c:v>23062.4206976432</c:v>
                </c:pt>
                <c:pt idx="156">
                  <c:v>23082.1403306762</c:v>
                </c:pt>
                <c:pt idx="157">
                  <c:v>23086.047049213401</c:v>
                </c:pt>
                <c:pt idx="158">
                  <c:v>23098.3666146834</c:v>
                </c:pt>
                <c:pt idx="159">
                  <c:v>23148.3786900757</c:v>
                </c:pt>
                <c:pt idx="160">
                  <c:v>23179.485906205002</c:v>
                </c:pt>
                <c:pt idx="161">
                  <c:v>23193.953624442998</c:v>
                </c:pt>
                <c:pt idx="162">
                  <c:v>23009.0747864974</c:v>
                </c:pt>
                <c:pt idx="163">
                  <c:v>23080.2357532141</c:v>
                </c:pt>
                <c:pt idx="164">
                  <c:v>23098.0163052811</c:v>
                </c:pt>
                <c:pt idx="165">
                  <c:v>23105.3280892037</c:v>
                </c:pt>
                <c:pt idx="166">
                  <c:v>23120.7762792959</c:v>
                </c:pt>
                <c:pt idx="167">
                  <c:v>23162.305844378301</c:v>
                </c:pt>
                <c:pt idx="168">
                  <c:v>23176.579344326499</c:v>
                </c:pt>
                <c:pt idx="169">
                  <c:v>23209.908891202602</c:v>
                </c:pt>
                <c:pt idx="170">
                  <c:v>23236.434564955802</c:v>
                </c:pt>
                <c:pt idx="171">
                  <c:v>23056.7922937685</c:v>
                </c:pt>
                <c:pt idx="172">
                  <c:v>23088.3307663628</c:v>
                </c:pt>
                <c:pt idx="173">
                  <c:v>23099.3941387101</c:v>
                </c:pt>
                <c:pt idx="174">
                  <c:v>23114.491440644601</c:v>
                </c:pt>
                <c:pt idx="175">
                  <c:v>23142.4030447886</c:v>
                </c:pt>
                <c:pt idx="176">
                  <c:v>23160.570101577501</c:v>
                </c:pt>
                <c:pt idx="177">
                  <c:v>23170.471642367698</c:v>
                </c:pt>
                <c:pt idx="178">
                  <c:v>23171.4951051219</c:v>
                </c:pt>
                <c:pt idx="179">
                  <c:v>23181.2005422496</c:v>
                </c:pt>
                <c:pt idx="180">
                  <c:v>22970.721311288002</c:v>
                </c:pt>
                <c:pt idx="181">
                  <c:v>23060.3770792914</c:v>
                </c:pt>
                <c:pt idx="182">
                  <c:v>23069.7330608999</c:v>
                </c:pt>
                <c:pt idx="183">
                  <c:v>23070.685362480701</c:v>
                </c:pt>
                <c:pt idx="184">
                  <c:v>23079.168637312399</c:v>
                </c:pt>
                <c:pt idx="185">
                  <c:v>23082.374043582498</c:v>
                </c:pt>
                <c:pt idx="186">
                  <c:v>23132.151593873299</c:v>
                </c:pt>
                <c:pt idx="187">
                  <c:v>23132.623144683999</c:v>
                </c:pt>
                <c:pt idx="188">
                  <c:v>23137.663165968799</c:v>
                </c:pt>
                <c:pt idx="189">
                  <c:v>23148.951715885101</c:v>
                </c:pt>
                <c:pt idx="190">
                  <c:v>23149.075197771599</c:v>
                </c:pt>
                <c:pt idx="191">
                  <c:v>23157.2651481047</c:v>
                </c:pt>
                <c:pt idx="192">
                  <c:v>23181.400842683899</c:v>
                </c:pt>
                <c:pt idx="193">
                  <c:v>23188.286406892301</c:v>
                </c:pt>
                <c:pt idx="194">
                  <c:v>23193.881900507102</c:v>
                </c:pt>
                <c:pt idx="195">
                  <c:v>23205.546160149501</c:v>
                </c:pt>
                <c:pt idx="196">
                  <c:v>23214.513502545102</c:v>
                </c:pt>
                <c:pt idx="197">
                  <c:v>23241.2146682069</c:v>
                </c:pt>
                <c:pt idx="198">
                  <c:v>23023.820417639901</c:v>
                </c:pt>
                <c:pt idx="199">
                  <c:v>23040.299926318799</c:v>
                </c:pt>
                <c:pt idx="200">
                  <c:v>23046.455970898001</c:v>
                </c:pt>
                <c:pt idx="201">
                  <c:v>23080.848403874599</c:v>
                </c:pt>
                <c:pt idx="202">
                  <c:v>23086.862409309499</c:v>
                </c:pt>
                <c:pt idx="203">
                  <c:v>23178.3276418729</c:v>
                </c:pt>
                <c:pt idx="204">
                  <c:v>23196.282729573901</c:v>
                </c:pt>
                <c:pt idx="205">
                  <c:v>23197.7125258042</c:v>
                </c:pt>
                <c:pt idx="206">
                  <c:v>23207.4119877501</c:v>
                </c:pt>
                <c:pt idx="207">
                  <c:v>23076.816234378199</c:v>
                </c:pt>
                <c:pt idx="208">
                  <c:v>23132.7166865935</c:v>
                </c:pt>
                <c:pt idx="209">
                  <c:v>23133.195725834001</c:v>
                </c:pt>
                <c:pt idx="210">
                  <c:v>23134.836771651298</c:v>
                </c:pt>
                <c:pt idx="211">
                  <c:v>23170.596595638999</c:v>
                </c:pt>
                <c:pt idx="212">
                  <c:v>23172.455097273501</c:v>
                </c:pt>
                <c:pt idx="213">
                  <c:v>23183.116270524901</c:v>
                </c:pt>
                <c:pt idx="214">
                  <c:v>23208.643201227598</c:v>
                </c:pt>
                <c:pt idx="215">
                  <c:v>23215.993958310701</c:v>
                </c:pt>
                <c:pt idx="216">
                  <c:v>23047.973889233399</c:v>
                </c:pt>
                <c:pt idx="217">
                  <c:v>23056.545496792001</c:v>
                </c:pt>
                <c:pt idx="218">
                  <c:v>23104.491465306899</c:v>
                </c:pt>
                <c:pt idx="219">
                  <c:v>23158.263640323501</c:v>
                </c:pt>
                <c:pt idx="220">
                  <c:v>23163.079365180201</c:v>
                </c:pt>
                <c:pt idx="221">
                  <c:v>23183.885763491598</c:v>
                </c:pt>
                <c:pt idx="222">
                  <c:v>23220.302032125499</c:v>
                </c:pt>
                <c:pt idx="223">
                  <c:v>23245.2673093005</c:v>
                </c:pt>
                <c:pt idx="224">
                  <c:v>23258.522530681599</c:v>
                </c:pt>
                <c:pt idx="225">
                  <c:v>23022.747447346199</c:v>
                </c:pt>
                <c:pt idx="226">
                  <c:v>23065.948486695001</c:v>
                </c:pt>
                <c:pt idx="227">
                  <c:v>23116.524404648699</c:v>
                </c:pt>
                <c:pt idx="228">
                  <c:v>23122.037174815501</c:v>
                </c:pt>
                <c:pt idx="229">
                  <c:v>23122.903505715101</c:v>
                </c:pt>
                <c:pt idx="230">
                  <c:v>23136.118396710099</c:v>
                </c:pt>
                <c:pt idx="231">
                  <c:v>23158.5680819103</c:v>
                </c:pt>
                <c:pt idx="232">
                  <c:v>23162.4654853092</c:v>
                </c:pt>
                <c:pt idx="233">
                  <c:v>23247.034771568298</c:v>
                </c:pt>
                <c:pt idx="234">
                  <c:v>23054.5812808794</c:v>
                </c:pt>
                <c:pt idx="235">
                  <c:v>23097.576669502501</c:v>
                </c:pt>
                <c:pt idx="236">
                  <c:v>23136.197055098499</c:v>
                </c:pt>
                <c:pt idx="237">
                  <c:v>23152.592050601201</c:v>
                </c:pt>
                <c:pt idx="238">
                  <c:v>23174.005477685001</c:v>
                </c:pt>
                <c:pt idx="239">
                  <c:v>23183.907183767398</c:v>
                </c:pt>
                <c:pt idx="240">
                  <c:v>23196.127186842499</c:v>
                </c:pt>
                <c:pt idx="241">
                  <c:v>23228.249433755002</c:v>
                </c:pt>
                <c:pt idx="242">
                  <c:v>23232.9463320676</c:v>
                </c:pt>
                <c:pt idx="243">
                  <c:v>22993.391624232001</c:v>
                </c:pt>
                <c:pt idx="244">
                  <c:v>23041.386485610699</c:v>
                </c:pt>
                <c:pt idx="245">
                  <c:v>23060.3182647865</c:v>
                </c:pt>
                <c:pt idx="246">
                  <c:v>23073.750719091498</c:v>
                </c:pt>
                <c:pt idx="247">
                  <c:v>23097.046466602798</c:v>
                </c:pt>
                <c:pt idx="248">
                  <c:v>23120.725572720301</c:v>
                </c:pt>
                <c:pt idx="249">
                  <c:v>23168.8508032889</c:v>
                </c:pt>
                <c:pt idx="250">
                  <c:v>23214.8199580088</c:v>
                </c:pt>
                <c:pt idx="251">
                  <c:v>23223.954999469199</c:v>
                </c:pt>
                <c:pt idx="252">
                  <c:v>22989.7536450056</c:v>
                </c:pt>
                <c:pt idx="253">
                  <c:v>23061.690546976501</c:v>
                </c:pt>
                <c:pt idx="254">
                  <c:v>23064.630975915799</c:v>
                </c:pt>
                <c:pt idx="255">
                  <c:v>23065.540085569599</c:v>
                </c:pt>
                <c:pt idx="256">
                  <c:v>23114.7042458422</c:v>
                </c:pt>
                <c:pt idx="257">
                  <c:v>23152.891021748699</c:v>
                </c:pt>
                <c:pt idx="258">
                  <c:v>23161.6087016942</c:v>
                </c:pt>
                <c:pt idx="259">
                  <c:v>23174.0390184479</c:v>
                </c:pt>
                <c:pt idx="260">
                  <c:v>23219.943737914899</c:v>
                </c:pt>
                <c:pt idx="261">
                  <c:v>23103.588101461999</c:v>
                </c:pt>
                <c:pt idx="262">
                  <c:v>23131.849285100001</c:v>
                </c:pt>
                <c:pt idx="263">
                  <c:v>23132.479314845699</c:v>
                </c:pt>
                <c:pt idx="264">
                  <c:v>23133.4689366649</c:v>
                </c:pt>
                <c:pt idx="265">
                  <c:v>23153.4183002309</c:v>
                </c:pt>
                <c:pt idx="266">
                  <c:v>23174.521740000098</c:v>
                </c:pt>
                <c:pt idx="267">
                  <c:v>23177.558888226598</c:v>
                </c:pt>
                <c:pt idx="268">
                  <c:v>23221.2204347386</c:v>
                </c:pt>
                <c:pt idx="269">
                  <c:v>23291.788878511601</c:v>
                </c:pt>
                <c:pt idx="270">
                  <c:v>23087.296373778299</c:v>
                </c:pt>
                <c:pt idx="271">
                  <c:v>23087.819780023099</c:v>
                </c:pt>
                <c:pt idx="272">
                  <c:v>23104.181526955901</c:v>
                </c:pt>
                <c:pt idx="273">
                  <c:v>23123.8526673409</c:v>
                </c:pt>
                <c:pt idx="274">
                  <c:v>23125.636439055699</c:v>
                </c:pt>
                <c:pt idx="275">
                  <c:v>23133.793532426302</c:v>
                </c:pt>
                <c:pt idx="276">
                  <c:v>23139.475365886301</c:v>
                </c:pt>
                <c:pt idx="277">
                  <c:v>23140.9322265187</c:v>
                </c:pt>
                <c:pt idx="278">
                  <c:v>23173.015961184599</c:v>
                </c:pt>
                <c:pt idx="279">
                  <c:v>23178.113034596001</c:v>
                </c:pt>
                <c:pt idx="280">
                  <c:v>23182.505774282101</c:v>
                </c:pt>
                <c:pt idx="281">
                  <c:v>23186.783622395</c:v>
                </c:pt>
                <c:pt idx="282">
                  <c:v>23189.9123804745</c:v>
                </c:pt>
                <c:pt idx="283">
                  <c:v>23193.9842390821</c:v>
                </c:pt>
                <c:pt idx="284">
                  <c:v>23200.850726672899</c:v>
                </c:pt>
                <c:pt idx="285">
                  <c:v>23209.497883989901</c:v>
                </c:pt>
                <c:pt idx="286">
                  <c:v>23215.089935051899</c:v>
                </c:pt>
                <c:pt idx="287">
                  <c:v>23229.127618322502</c:v>
                </c:pt>
                <c:pt idx="288">
                  <c:v>23034.481680910099</c:v>
                </c:pt>
                <c:pt idx="289">
                  <c:v>23064.433842182101</c:v>
                </c:pt>
                <c:pt idx="290">
                  <c:v>23075.8105068074</c:v>
                </c:pt>
                <c:pt idx="291">
                  <c:v>23090.586181983501</c:v>
                </c:pt>
                <c:pt idx="292">
                  <c:v>23102.614503077399</c:v>
                </c:pt>
                <c:pt idx="293">
                  <c:v>23141.105558184601</c:v>
                </c:pt>
                <c:pt idx="294">
                  <c:v>23142.740740060599</c:v>
                </c:pt>
                <c:pt idx="295">
                  <c:v>23157.066532716799</c:v>
                </c:pt>
                <c:pt idx="296">
                  <c:v>23178.453600453398</c:v>
                </c:pt>
                <c:pt idx="297">
                  <c:v>23186.059227018101</c:v>
                </c:pt>
                <c:pt idx="298">
                  <c:v>23188.856985462699</c:v>
                </c:pt>
                <c:pt idx="299">
                  <c:v>23221.887072543799</c:v>
                </c:pt>
                <c:pt idx="300">
                  <c:v>23237.9685924941</c:v>
                </c:pt>
                <c:pt idx="301">
                  <c:v>23244.1814890268</c:v>
                </c:pt>
                <c:pt idx="302">
                  <c:v>23251.142983135</c:v>
                </c:pt>
                <c:pt idx="303">
                  <c:v>23263.101172382601</c:v>
                </c:pt>
                <c:pt idx="304">
                  <c:v>23272.266463412299</c:v>
                </c:pt>
                <c:pt idx="305">
                  <c:v>23279.1968872252</c:v>
                </c:pt>
                <c:pt idx="306">
                  <c:v>23034.000483959298</c:v>
                </c:pt>
                <c:pt idx="307">
                  <c:v>23077.2418205791</c:v>
                </c:pt>
                <c:pt idx="308">
                  <c:v>23111.841776331599</c:v>
                </c:pt>
                <c:pt idx="309">
                  <c:v>23127.4730344083</c:v>
                </c:pt>
                <c:pt idx="310">
                  <c:v>23147.413559213001</c:v>
                </c:pt>
                <c:pt idx="311">
                  <c:v>23157.117864923101</c:v>
                </c:pt>
                <c:pt idx="312">
                  <c:v>23165.943024947399</c:v>
                </c:pt>
                <c:pt idx="313">
                  <c:v>23185.059676345099</c:v>
                </c:pt>
                <c:pt idx="314">
                  <c:v>23211.040617034199</c:v>
                </c:pt>
                <c:pt idx="315">
                  <c:v>23001.467418987198</c:v>
                </c:pt>
                <c:pt idx="316">
                  <c:v>23062.602932903101</c:v>
                </c:pt>
                <c:pt idx="317">
                  <c:v>23104.872882512002</c:v>
                </c:pt>
                <c:pt idx="318">
                  <c:v>23136.3142705387</c:v>
                </c:pt>
                <c:pt idx="319">
                  <c:v>23140.6572197932</c:v>
                </c:pt>
                <c:pt idx="320">
                  <c:v>23175.9113361335</c:v>
                </c:pt>
                <c:pt idx="321">
                  <c:v>23181.754982631301</c:v>
                </c:pt>
                <c:pt idx="322">
                  <c:v>23191.713152924302</c:v>
                </c:pt>
                <c:pt idx="323">
                  <c:v>23261.740923228699</c:v>
                </c:pt>
                <c:pt idx="324">
                  <c:v>23079.6425415306</c:v>
                </c:pt>
                <c:pt idx="325">
                  <c:v>23107.6705020765</c:v>
                </c:pt>
                <c:pt idx="326">
                  <c:v>23146.704701363498</c:v>
                </c:pt>
                <c:pt idx="327">
                  <c:v>23147.009223579302</c:v>
                </c:pt>
                <c:pt idx="328">
                  <c:v>23151.417380505402</c:v>
                </c:pt>
                <c:pt idx="329">
                  <c:v>23174.027765442599</c:v>
                </c:pt>
                <c:pt idx="330">
                  <c:v>23206.215294927399</c:v>
                </c:pt>
                <c:pt idx="331">
                  <c:v>23245.6794117278</c:v>
                </c:pt>
                <c:pt idx="332">
                  <c:v>23301.454245852299</c:v>
                </c:pt>
                <c:pt idx="333">
                  <c:v>23117.208691914599</c:v>
                </c:pt>
                <c:pt idx="334">
                  <c:v>23128.9315443659</c:v>
                </c:pt>
                <c:pt idx="335">
                  <c:v>23216.1810705276</c:v>
                </c:pt>
                <c:pt idx="336">
                  <c:v>23221.2559820028</c:v>
                </c:pt>
                <c:pt idx="337">
                  <c:v>23226.0844433286</c:v>
                </c:pt>
                <c:pt idx="338">
                  <c:v>23233.6723748476</c:v>
                </c:pt>
                <c:pt idx="339">
                  <c:v>23267.568466445799</c:v>
                </c:pt>
                <c:pt idx="340">
                  <c:v>23268.490289776699</c:v>
                </c:pt>
                <c:pt idx="341">
                  <c:v>23275.805703900402</c:v>
                </c:pt>
                <c:pt idx="342">
                  <c:v>23092.8365990532</c:v>
                </c:pt>
                <c:pt idx="343">
                  <c:v>23102.002327102098</c:v>
                </c:pt>
                <c:pt idx="344">
                  <c:v>23115.953701327999</c:v>
                </c:pt>
                <c:pt idx="345">
                  <c:v>23154.746047002602</c:v>
                </c:pt>
                <c:pt idx="346">
                  <c:v>23154.813842683499</c:v>
                </c:pt>
                <c:pt idx="347">
                  <c:v>23156.488749975801</c:v>
                </c:pt>
                <c:pt idx="348">
                  <c:v>23225.658394700298</c:v>
                </c:pt>
                <c:pt idx="349">
                  <c:v>23236.001351319901</c:v>
                </c:pt>
                <c:pt idx="350">
                  <c:v>23270.453540236598</c:v>
                </c:pt>
                <c:pt idx="351">
                  <c:v>23054.6651895994</c:v>
                </c:pt>
                <c:pt idx="352">
                  <c:v>23061.336518264499</c:v>
                </c:pt>
                <c:pt idx="353">
                  <c:v>23080.9742635853</c:v>
                </c:pt>
                <c:pt idx="354">
                  <c:v>23086.120469420501</c:v>
                </c:pt>
                <c:pt idx="355">
                  <c:v>23157.135786891598</c:v>
                </c:pt>
                <c:pt idx="356">
                  <c:v>23158.529488413598</c:v>
                </c:pt>
                <c:pt idx="357">
                  <c:v>23161.612297447798</c:v>
                </c:pt>
                <c:pt idx="358">
                  <c:v>23205.108604514298</c:v>
                </c:pt>
                <c:pt idx="359">
                  <c:v>23252.103449787599</c:v>
                </c:pt>
                <c:pt idx="360">
                  <c:v>23106.325147567801</c:v>
                </c:pt>
                <c:pt idx="361">
                  <c:v>23107.8809651259</c:v>
                </c:pt>
                <c:pt idx="362">
                  <c:v>23109.993834622401</c:v>
                </c:pt>
                <c:pt idx="363">
                  <c:v>23137.3416036747</c:v>
                </c:pt>
                <c:pt idx="364">
                  <c:v>23140.8177439641</c:v>
                </c:pt>
                <c:pt idx="365">
                  <c:v>23151.386503198599</c:v>
                </c:pt>
                <c:pt idx="366">
                  <c:v>23154.904799208201</c:v>
                </c:pt>
                <c:pt idx="367">
                  <c:v>23160.563170031201</c:v>
                </c:pt>
                <c:pt idx="368">
                  <c:v>23173.3292885591</c:v>
                </c:pt>
                <c:pt idx="369">
                  <c:v>23181.362155225099</c:v>
                </c:pt>
                <c:pt idx="370">
                  <c:v>23185.913061157698</c:v>
                </c:pt>
                <c:pt idx="371">
                  <c:v>23191.774360953401</c:v>
                </c:pt>
                <c:pt idx="372">
                  <c:v>23206.257973152598</c:v>
                </c:pt>
                <c:pt idx="373">
                  <c:v>23210.348603936302</c:v>
                </c:pt>
                <c:pt idx="374">
                  <c:v>23212.4354676814</c:v>
                </c:pt>
                <c:pt idx="375">
                  <c:v>23282.803718163901</c:v>
                </c:pt>
                <c:pt idx="376">
                  <c:v>23297.9336023746</c:v>
                </c:pt>
                <c:pt idx="377">
                  <c:v>23305.2836766855</c:v>
                </c:pt>
                <c:pt idx="378">
                  <c:v>23052.8119042828</c:v>
                </c:pt>
                <c:pt idx="379">
                  <c:v>23067.897971699302</c:v>
                </c:pt>
                <c:pt idx="380">
                  <c:v>23123.875570960401</c:v>
                </c:pt>
                <c:pt idx="381">
                  <c:v>23129.983640406001</c:v>
                </c:pt>
                <c:pt idx="382">
                  <c:v>23141.289421748101</c:v>
                </c:pt>
                <c:pt idx="383">
                  <c:v>23152.804993056001</c:v>
                </c:pt>
                <c:pt idx="384">
                  <c:v>23154.135306703502</c:v>
                </c:pt>
                <c:pt idx="385">
                  <c:v>23156.8351518616</c:v>
                </c:pt>
                <c:pt idx="386">
                  <c:v>23180.693982627901</c:v>
                </c:pt>
                <c:pt idx="387">
                  <c:v>23182.8568697591</c:v>
                </c:pt>
                <c:pt idx="388">
                  <c:v>23183.514560749602</c:v>
                </c:pt>
                <c:pt idx="389">
                  <c:v>23188.326040853499</c:v>
                </c:pt>
                <c:pt idx="390">
                  <c:v>23198.1055179098</c:v>
                </c:pt>
                <c:pt idx="391">
                  <c:v>23200.2893649787</c:v>
                </c:pt>
                <c:pt idx="392">
                  <c:v>23224.671655652699</c:v>
                </c:pt>
                <c:pt idx="393">
                  <c:v>23236.443107001</c:v>
                </c:pt>
                <c:pt idx="394">
                  <c:v>23241.897756135601</c:v>
                </c:pt>
                <c:pt idx="395">
                  <c:v>23266.461131327</c:v>
                </c:pt>
                <c:pt idx="396">
                  <c:v>23052.544151796301</c:v>
                </c:pt>
                <c:pt idx="397">
                  <c:v>23063.088098411099</c:v>
                </c:pt>
                <c:pt idx="398">
                  <c:v>23088.4126596721</c:v>
                </c:pt>
                <c:pt idx="399">
                  <c:v>23109.821881877</c:v>
                </c:pt>
                <c:pt idx="400">
                  <c:v>23163.501102841699</c:v>
                </c:pt>
                <c:pt idx="401">
                  <c:v>23171.662549049699</c:v>
                </c:pt>
                <c:pt idx="402">
                  <c:v>23205.609703205198</c:v>
                </c:pt>
                <c:pt idx="403">
                  <c:v>23209.104433773398</c:v>
                </c:pt>
                <c:pt idx="404">
                  <c:v>23271.884190524299</c:v>
                </c:pt>
                <c:pt idx="405">
                  <c:v>23120.790579686902</c:v>
                </c:pt>
                <c:pt idx="406">
                  <c:v>23123.7091096935</c:v>
                </c:pt>
                <c:pt idx="407">
                  <c:v>23133.725414654102</c:v>
                </c:pt>
                <c:pt idx="408">
                  <c:v>23177.723992041902</c:v>
                </c:pt>
                <c:pt idx="409">
                  <c:v>23190.162831562298</c:v>
                </c:pt>
                <c:pt idx="410">
                  <c:v>23203.851903954299</c:v>
                </c:pt>
                <c:pt idx="411">
                  <c:v>23209.6701230586</c:v>
                </c:pt>
                <c:pt idx="412">
                  <c:v>23248.856152860299</c:v>
                </c:pt>
                <c:pt idx="413">
                  <c:v>23253.659234732299</c:v>
                </c:pt>
                <c:pt idx="414">
                  <c:v>23135.138668710701</c:v>
                </c:pt>
                <c:pt idx="415">
                  <c:v>23176.0734106374</c:v>
                </c:pt>
                <c:pt idx="416">
                  <c:v>23200.744419668401</c:v>
                </c:pt>
                <c:pt idx="417">
                  <c:v>23208.889625127798</c:v>
                </c:pt>
                <c:pt idx="418">
                  <c:v>23208.899443604401</c:v>
                </c:pt>
                <c:pt idx="419">
                  <c:v>23231.657630988298</c:v>
                </c:pt>
                <c:pt idx="420">
                  <c:v>23258.080716898901</c:v>
                </c:pt>
                <c:pt idx="421">
                  <c:v>23268.698580669399</c:v>
                </c:pt>
                <c:pt idx="422">
                  <c:v>23313.777098179598</c:v>
                </c:pt>
                <c:pt idx="423">
                  <c:v>23066.984152837202</c:v>
                </c:pt>
                <c:pt idx="424">
                  <c:v>23092.530643806102</c:v>
                </c:pt>
                <c:pt idx="425">
                  <c:v>23133.991765792201</c:v>
                </c:pt>
                <c:pt idx="426">
                  <c:v>23172.124526655702</c:v>
                </c:pt>
                <c:pt idx="427">
                  <c:v>23177.046700804101</c:v>
                </c:pt>
                <c:pt idx="428">
                  <c:v>23197.374082580202</c:v>
                </c:pt>
                <c:pt idx="429">
                  <c:v>23199.259902578298</c:v>
                </c:pt>
                <c:pt idx="430">
                  <c:v>23269.602700649401</c:v>
                </c:pt>
                <c:pt idx="431">
                  <c:v>23290.7891129942</c:v>
                </c:pt>
                <c:pt idx="432">
                  <c:v>23100.296071951299</c:v>
                </c:pt>
                <c:pt idx="433">
                  <c:v>23113.836559609601</c:v>
                </c:pt>
                <c:pt idx="434">
                  <c:v>23117.994302745701</c:v>
                </c:pt>
                <c:pt idx="435">
                  <c:v>23124.065448082602</c:v>
                </c:pt>
                <c:pt idx="436">
                  <c:v>23136.835607294201</c:v>
                </c:pt>
                <c:pt idx="437">
                  <c:v>23154.479833762001</c:v>
                </c:pt>
                <c:pt idx="438">
                  <c:v>23191.749272159399</c:v>
                </c:pt>
                <c:pt idx="439">
                  <c:v>23225.766785733002</c:v>
                </c:pt>
                <c:pt idx="440">
                  <c:v>23263.821380136898</c:v>
                </c:pt>
                <c:pt idx="441">
                  <c:v>23061.082470609799</c:v>
                </c:pt>
                <c:pt idx="442">
                  <c:v>23138.235860634399</c:v>
                </c:pt>
                <c:pt idx="443">
                  <c:v>23170.063814414101</c:v>
                </c:pt>
                <c:pt idx="444">
                  <c:v>23178.072951839298</c:v>
                </c:pt>
                <c:pt idx="445">
                  <c:v>23216.0626619256</c:v>
                </c:pt>
                <c:pt idx="446">
                  <c:v>23218.693101339799</c:v>
                </c:pt>
                <c:pt idx="447">
                  <c:v>23234.744600527902</c:v>
                </c:pt>
                <c:pt idx="448">
                  <c:v>23252.4120947187</c:v>
                </c:pt>
                <c:pt idx="449">
                  <c:v>23303.398530906899</c:v>
                </c:pt>
                <c:pt idx="450">
                  <c:v>23088.261410578802</c:v>
                </c:pt>
                <c:pt idx="451">
                  <c:v>23096.0496412633</c:v>
                </c:pt>
                <c:pt idx="452">
                  <c:v>23102.815294795499</c:v>
                </c:pt>
                <c:pt idx="453">
                  <c:v>23143.064870844999</c:v>
                </c:pt>
                <c:pt idx="454">
                  <c:v>23162.291385790399</c:v>
                </c:pt>
                <c:pt idx="455">
                  <c:v>23173.087962545</c:v>
                </c:pt>
                <c:pt idx="456">
                  <c:v>23174.343911696102</c:v>
                </c:pt>
                <c:pt idx="457">
                  <c:v>23177.608999314001</c:v>
                </c:pt>
                <c:pt idx="458">
                  <c:v>23202.4562931283</c:v>
                </c:pt>
                <c:pt idx="459">
                  <c:v>23213.185900389399</c:v>
                </c:pt>
                <c:pt idx="460">
                  <c:v>23216.232076508801</c:v>
                </c:pt>
                <c:pt idx="461">
                  <c:v>23230.293478683499</c:v>
                </c:pt>
                <c:pt idx="462">
                  <c:v>23254.069605784502</c:v>
                </c:pt>
                <c:pt idx="463">
                  <c:v>23265.842694950799</c:v>
                </c:pt>
                <c:pt idx="464">
                  <c:v>23281.696399170902</c:v>
                </c:pt>
                <c:pt idx="465">
                  <c:v>23302.0716538872</c:v>
                </c:pt>
                <c:pt idx="466">
                  <c:v>23308.640681545799</c:v>
                </c:pt>
                <c:pt idx="467">
                  <c:v>23313.581549846502</c:v>
                </c:pt>
                <c:pt idx="468">
                  <c:v>23136.216597352999</c:v>
                </c:pt>
                <c:pt idx="469">
                  <c:v>23160.3975183646</c:v>
                </c:pt>
                <c:pt idx="470">
                  <c:v>23180.961375332499</c:v>
                </c:pt>
                <c:pt idx="471">
                  <c:v>23197.2097004116</c:v>
                </c:pt>
                <c:pt idx="472">
                  <c:v>23199.671794264301</c:v>
                </c:pt>
                <c:pt idx="473">
                  <c:v>23202.796972281099</c:v>
                </c:pt>
                <c:pt idx="474">
                  <c:v>23240.779347231699</c:v>
                </c:pt>
                <c:pt idx="475">
                  <c:v>23269.8789232983</c:v>
                </c:pt>
                <c:pt idx="476">
                  <c:v>23322.914808319001</c:v>
                </c:pt>
                <c:pt idx="477">
                  <c:v>23159.7239763449</c:v>
                </c:pt>
                <c:pt idx="478">
                  <c:v>23170.2298693993</c:v>
                </c:pt>
                <c:pt idx="479">
                  <c:v>23175.736869351102</c:v>
                </c:pt>
                <c:pt idx="480">
                  <c:v>23192.079615132199</c:v>
                </c:pt>
                <c:pt idx="481">
                  <c:v>23245.970671569499</c:v>
                </c:pt>
                <c:pt idx="482">
                  <c:v>23254.077153557599</c:v>
                </c:pt>
                <c:pt idx="483">
                  <c:v>23260.368642699501</c:v>
                </c:pt>
                <c:pt idx="484">
                  <c:v>23268.982332217802</c:v>
                </c:pt>
                <c:pt idx="485">
                  <c:v>23298.674374735299</c:v>
                </c:pt>
                <c:pt idx="486">
                  <c:v>23105.880899567201</c:v>
                </c:pt>
                <c:pt idx="487">
                  <c:v>23128.718402410101</c:v>
                </c:pt>
                <c:pt idx="488">
                  <c:v>23137.460780175301</c:v>
                </c:pt>
                <c:pt idx="489">
                  <c:v>23141.643443542998</c:v>
                </c:pt>
                <c:pt idx="490">
                  <c:v>23171.519027332099</c:v>
                </c:pt>
                <c:pt idx="491">
                  <c:v>23173.985265740099</c:v>
                </c:pt>
                <c:pt idx="492">
                  <c:v>23189.297824014498</c:v>
                </c:pt>
                <c:pt idx="493">
                  <c:v>23189.303286994898</c:v>
                </c:pt>
                <c:pt idx="494">
                  <c:v>23190.342951099399</c:v>
                </c:pt>
                <c:pt idx="495">
                  <c:v>23217.391431166299</c:v>
                </c:pt>
                <c:pt idx="496">
                  <c:v>23237.633842499501</c:v>
                </c:pt>
                <c:pt idx="497">
                  <c:v>23238.6549008607</c:v>
                </c:pt>
                <c:pt idx="498">
                  <c:v>23243.790008734799</c:v>
                </c:pt>
                <c:pt idx="499">
                  <c:v>23254.6356101731</c:v>
                </c:pt>
                <c:pt idx="500">
                  <c:v>23261.1934013313</c:v>
                </c:pt>
                <c:pt idx="501">
                  <c:v>23278.518802016501</c:v>
                </c:pt>
                <c:pt idx="502">
                  <c:v>23284.5359377202</c:v>
                </c:pt>
                <c:pt idx="503">
                  <c:v>23328.645826114102</c:v>
                </c:pt>
                <c:pt idx="504">
                  <c:v>23125.820701557299</c:v>
                </c:pt>
                <c:pt idx="505">
                  <c:v>23150.403088336199</c:v>
                </c:pt>
                <c:pt idx="506">
                  <c:v>23154.615195581198</c:v>
                </c:pt>
                <c:pt idx="507">
                  <c:v>23180.569887835802</c:v>
                </c:pt>
                <c:pt idx="508">
                  <c:v>23194.2151325378</c:v>
                </c:pt>
                <c:pt idx="509">
                  <c:v>23208.913525349701</c:v>
                </c:pt>
                <c:pt idx="510">
                  <c:v>23244.721809657902</c:v>
                </c:pt>
                <c:pt idx="511">
                  <c:v>23246.2877814493</c:v>
                </c:pt>
                <c:pt idx="512">
                  <c:v>23270.382670436102</c:v>
                </c:pt>
                <c:pt idx="513">
                  <c:v>23147.2221902165</c:v>
                </c:pt>
                <c:pt idx="514">
                  <c:v>23149.109055488902</c:v>
                </c:pt>
                <c:pt idx="515">
                  <c:v>23172.312901091002</c:v>
                </c:pt>
                <c:pt idx="516">
                  <c:v>23173.204288720401</c:v>
                </c:pt>
                <c:pt idx="517">
                  <c:v>23190.667245400298</c:v>
                </c:pt>
                <c:pt idx="518">
                  <c:v>23190.881560072001</c:v>
                </c:pt>
                <c:pt idx="519">
                  <c:v>23200.982654930402</c:v>
                </c:pt>
                <c:pt idx="520">
                  <c:v>23237.336833972699</c:v>
                </c:pt>
                <c:pt idx="521">
                  <c:v>23310.887525784201</c:v>
                </c:pt>
                <c:pt idx="522">
                  <c:v>23171.826456860999</c:v>
                </c:pt>
                <c:pt idx="523">
                  <c:v>23173.556847795699</c:v>
                </c:pt>
                <c:pt idx="524">
                  <c:v>23175.604966449901</c:v>
                </c:pt>
                <c:pt idx="525">
                  <c:v>23177.6671828115</c:v>
                </c:pt>
                <c:pt idx="526">
                  <c:v>23188.891055887299</c:v>
                </c:pt>
                <c:pt idx="527">
                  <c:v>23191.8178793365</c:v>
                </c:pt>
                <c:pt idx="528">
                  <c:v>23240.837502249298</c:v>
                </c:pt>
                <c:pt idx="529">
                  <c:v>23251.750791842602</c:v>
                </c:pt>
                <c:pt idx="530">
                  <c:v>23324.1766662845</c:v>
                </c:pt>
                <c:pt idx="531">
                  <c:v>23150.6650862268</c:v>
                </c:pt>
                <c:pt idx="532">
                  <c:v>23163.967349525101</c:v>
                </c:pt>
                <c:pt idx="533">
                  <c:v>23169.6436231402</c:v>
                </c:pt>
                <c:pt idx="534">
                  <c:v>23178.3854732951</c:v>
                </c:pt>
                <c:pt idx="535">
                  <c:v>23187.863178691801</c:v>
                </c:pt>
                <c:pt idx="536">
                  <c:v>23199.074612914599</c:v>
                </c:pt>
                <c:pt idx="537">
                  <c:v>23202.356031134001</c:v>
                </c:pt>
                <c:pt idx="538">
                  <c:v>23202.834272766999</c:v>
                </c:pt>
                <c:pt idx="539">
                  <c:v>23209.9141250715</c:v>
                </c:pt>
                <c:pt idx="540">
                  <c:v>23231.664913558401</c:v>
                </c:pt>
                <c:pt idx="541">
                  <c:v>23238.340519340501</c:v>
                </c:pt>
                <c:pt idx="542">
                  <c:v>23240.307462060598</c:v>
                </c:pt>
                <c:pt idx="543">
                  <c:v>23248.164511769599</c:v>
                </c:pt>
                <c:pt idx="544">
                  <c:v>23259.604789803001</c:v>
                </c:pt>
                <c:pt idx="545">
                  <c:v>23266.388056086598</c:v>
                </c:pt>
                <c:pt idx="546">
                  <c:v>23274.2061174874</c:v>
                </c:pt>
                <c:pt idx="547">
                  <c:v>23313.712643863</c:v>
                </c:pt>
                <c:pt idx="548">
                  <c:v>23323.196466103698</c:v>
                </c:pt>
                <c:pt idx="549">
                  <c:v>23150.538468144499</c:v>
                </c:pt>
                <c:pt idx="550">
                  <c:v>23165.821868416901</c:v>
                </c:pt>
                <c:pt idx="551">
                  <c:v>23206.892953177499</c:v>
                </c:pt>
                <c:pt idx="552">
                  <c:v>23209.916418282599</c:v>
                </c:pt>
                <c:pt idx="553">
                  <c:v>23213.636093168599</c:v>
                </c:pt>
                <c:pt idx="554">
                  <c:v>23220.450808477799</c:v>
                </c:pt>
                <c:pt idx="555">
                  <c:v>23224.307665406599</c:v>
                </c:pt>
                <c:pt idx="556">
                  <c:v>23264.616192087</c:v>
                </c:pt>
                <c:pt idx="557">
                  <c:v>23319.6438830064</c:v>
                </c:pt>
                <c:pt idx="558">
                  <c:v>23161.0343576829</c:v>
                </c:pt>
                <c:pt idx="559">
                  <c:v>23170.8273343244</c:v>
                </c:pt>
                <c:pt idx="560">
                  <c:v>23175.181656389999</c:v>
                </c:pt>
                <c:pt idx="561">
                  <c:v>23207.180227255201</c:v>
                </c:pt>
                <c:pt idx="562">
                  <c:v>23225.476301029401</c:v>
                </c:pt>
                <c:pt idx="563">
                  <c:v>23226.555050163701</c:v>
                </c:pt>
                <c:pt idx="564">
                  <c:v>23244.2581171374</c:v>
                </c:pt>
                <c:pt idx="565">
                  <c:v>23287.311905732098</c:v>
                </c:pt>
                <c:pt idx="566">
                  <c:v>23317.174792784499</c:v>
                </c:pt>
                <c:pt idx="567">
                  <c:v>23214.098491326298</c:v>
                </c:pt>
                <c:pt idx="568">
                  <c:v>23226.8724623659</c:v>
                </c:pt>
                <c:pt idx="569">
                  <c:v>23227.093473860499</c:v>
                </c:pt>
                <c:pt idx="570">
                  <c:v>23242.6674431723</c:v>
                </c:pt>
                <c:pt idx="571">
                  <c:v>23283.630780895801</c:v>
                </c:pt>
                <c:pt idx="572">
                  <c:v>23304.382432928101</c:v>
                </c:pt>
                <c:pt idx="573">
                  <c:v>23305.241531795898</c:v>
                </c:pt>
                <c:pt idx="574">
                  <c:v>23327.093998453201</c:v>
                </c:pt>
                <c:pt idx="575">
                  <c:v>23327.9439898522</c:v>
                </c:pt>
              </c:numCache>
            </c:numRef>
          </c:yVal>
          <c:smooth val="0"/>
          <c:extLst>
            <c:ext xmlns:c16="http://schemas.microsoft.com/office/drawing/2014/chart" uri="{C3380CC4-5D6E-409C-BE32-E72D297353CC}">
              <c16:uniqueId val="{00000000-6D39-482C-A5C9-4C165A055CA2}"/>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1</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2</b:RefOrder>
  </b:Source>
  <b:Source>
    <b:Tag>Ten22</b:Tag>
    <b:SourceType>InternetSite</b:SourceType>
    <b:Guid>{24C60FA9-5DBF-4CC2-B72C-387482DA3BEF}</b:Guid>
    <b:Title>Basic regression: Predict fuel efficiency</b:Title>
    <b:Year>2022</b:Year>
    <b:Author>
      <b:Author>
        <b:Corporate>Tensorflow</b:Corporate>
      </b:Author>
    </b:Author>
    <b:Month>01</b:Month>
    <b:Day>19</b:Day>
    <b:YearAccessed>2022</b:YearAccessed>
    <b:MonthAccessed>01</b:MonthAccessed>
    <b:DayAccessed>21</b:DayAccessed>
    <b:URL>https://www.tensorflow.org/tutorials/keras/regression#the_auto_mpg_dataset</b:URL>
    <b:RefOrder>3</b:RefOrder>
  </b:Source>
  <b:Source>
    <b:Tag>Ten221</b:Tag>
    <b:SourceType>InternetSite</b:SourceType>
    <b:Guid>{7BF6D36F-0BAD-4EF6-9680-37970E8B8EEF}</b:Guid>
    <b:Author>
      <b:Author>
        <b:Corporate>Tensorflow</b:Corporate>
      </b:Author>
    </b:Author>
    <b:Title>Overfit and underfit</b:Title>
    <b:Year>2022</b:Year>
    <b:Month>01</b:Month>
    <b:Day>19</b:Day>
    <b:YearAccessed>2022</b:YearAccessed>
    <b:MonthAccessed>01</b:MonthAccessed>
    <b:DayAccessed>21</b:DayAccessed>
    <b:URL>https://www.tensorflow.org/tutorials/keras/overfit_and_underfit</b:URL>
    <b:RefOrder>4</b:RefOrder>
  </b:Source>
  <b:Source>
    <b:Tag>Hol21</b:Tag>
    <b:SourceType>Misc</b:SourceType>
    <b:Guid>{944BD13A-EA3A-4C22-9736-2045CC37E654}</b:Guid>
    <b:Title>Response Amplitude Operator</b:Title>
    <b:Year>2021</b:Year>
    <b:Publisher>Norwegian University of Science and Technology</b:Publisher>
    <b:Month>June</b:Month>
    <b:Author>
      <b:Author>
        <b:NameList>
          <b:Person>
            <b:Last>Gjeraker</b:Last>
            <b:Middle>Holm</b:Middle>
            <b:First>Anna</b:First>
          </b:Person>
        </b:NameList>
      </b:Author>
    </b:Author>
    <b:RefOrder>5</b:RefOrder>
  </b:Source>
  <b:Source>
    <b:Tag>Ker20</b:Tag>
    <b:SourceType>DocumentFromInternetSite</b:SourceType>
    <b:Guid>{79B94761-D875-4BC7-A84E-DD38F7170460}</b:Guid>
    <b:Title>Dropout layer</b:Title>
    <b:Author>
      <b:Author>
        <b:Corporate>Keras Team</b:Corporate>
      </b:Author>
    </b:Author>
    <b:InternetSiteTitle>Keras</b:InternetSiteTitle>
    <b:YearAccessed>2020</b:YearAccessed>
    <b:MonthAccessed>February</b:MonthAccessed>
    <b:DayAccessed>17</b:DayAccessed>
    <b:URL>https://keras.io/api/layers/regularization_layers/dropout/</b:URL>
    <b:RefOrder>6</b:RefOrder>
  </b:Source>
</b:Sources>
</file>

<file path=customXml/itemProps1.xml><?xml version="1.0" encoding="utf-8"?>
<ds:datastoreItem xmlns:ds="http://schemas.openxmlformats.org/officeDocument/2006/customXml" ds:itemID="{62AA8842-F493-4D77-9C84-FC3B7B4C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4603</Words>
  <Characters>26242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Frizzell, James A</cp:lastModifiedBy>
  <cp:revision>34</cp:revision>
  <dcterms:created xsi:type="dcterms:W3CDTF">2022-02-17T04:45:00Z</dcterms:created>
  <dcterms:modified xsi:type="dcterms:W3CDTF">2022-02-19T19:55:00Z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1440628772</vt:i4>
  </property>
</Properties>
</file>