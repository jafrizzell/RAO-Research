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4E3D709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43689C8A"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5D0FAEAB"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3DACB55B"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6835A05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1E5FCC62"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5C307F60" w14:textId="5C18831A" w:rsidR="00B82FB7" w:rsidRDefault="000B4AEA" w:rsidP="005F7AB8">
      <w:r>
        <w:t xml:space="preserve">The application of NN in the marine industry is in its infancy. </w:t>
      </w:r>
      <w:r w:rsidR="00B82FB7">
        <w:t>In 2020, a study was performed using neural networks to predict the roll RAO value and the wave frequencies at which they occurred</w:t>
      </w:r>
      <w:sdt>
        <w:sdtPr>
          <w:id w:val="-351496512"/>
          <w:citation/>
        </w:sdtPr>
        <w:sdtEndPr/>
        <w:sdtContent>
          <w:r w:rsidR="00B82FB7">
            <w:fldChar w:fldCharType="begin"/>
          </w:r>
          <w:r w:rsidR="00B82FB7">
            <w:instrText xml:space="preserve"> CITATION JOET20 \l 1033 </w:instrText>
          </w:r>
          <w:r w:rsidR="00B82FB7">
            <w:fldChar w:fldCharType="separate"/>
          </w:r>
          <w:r w:rsidR="00532B5F">
            <w:rPr>
              <w:noProof/>
            </w:rPr>
            <w:t xml:space="preserve"> (Jae and Hyo 2020)</w:t>
          </w:r>
          <w:r w:rsidR="00B82FB7">
            <w:fldChar w:fldCharType="end"/>
          </w:r>
        </w:sdtContent>
      </w:sdt>
      <w:r w:rsidR="00B82FB7">
        <w:t xml:space="preserve">. </w:t>
      </w:r>
      <w:r>
        <w:t>However,</w:t>
      </w:r>
      <w:r w:rsidR="00B82FB7">
        <w:t xml:space="preserve"> the scope of the previous work was limited in comparison to the objectives of this project.</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6EFF4896"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r w:rsidR="00B9261F">
        <w:fldChar w:fldCharType="begin"/>
      </w:r>
      <w:r w:rsidR="00B9261F">
        <w:instrText xml:space="preserve"> SEQ Table \* ARABIC </w:instrText>
      </w:r>
      <w:r w:rsidR="00B9261F">
        <w:fldChar w:fldCharType="separate"/>
      </w:r>
      <w:r w:rsidR="00E37B00">
        <w:rPr>
          <w:noProof/>
        </w:rPr>
        <w:t>1</w:t>
      </w:r>
      <w:r w:rsidR="00B9261F">
        <w:rPr>
          <w:noProof/>
        </w:rPr>
        <w:fldChar w:fldCharType="end"/>
      </w:r>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r>
        <w:rPr>
          <w:noProof/>
        </w:rPr>
        <w:lastRenderedPageBreak/>
        <w:drawing>
          <wp:inline distT="0" distB="0" distL="0" distR="0" wp14:anchorId="6AB3A6CE" wp14:editId="2E6F5C9F">
            <wp:extent cx="3515796"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796" cy="2201361"/>
                    </a:xfrm>
                    <a:prstGeom prst="rect">
                      <a:avLst/>
                    </a:prstGeom>
                  </pic:spPr>
                </pic:pic>
              </a:graphicData>
            </a:graphic>
          </wp:inline>
        </w:drawing>
      </w:r>
    </w:p>
    <w:p w14:paraId="3194E745" w14:textId="114F0244" w:rsidR="00AF0E77" w:rsidRDefault="00AF0E77" w:rsidP="00AF0E77">
      <w:pPr>
        <w:pStyle w:val="Caption"/>
        <w:jc w:val="center"/>
      </w:pPr>
      <w:bookmarkStart w:id="1" w:name="_Ref93309994"/>
      <w:r>
        <w:t xml:space="preserve">Figure </w:t>
      </w:r>
      <w:r w:rsidR="00B9261F">
        <w:fldChar w:fldCharType="begin"/>
      </w:r>
      <w:r w:rsidR="00B9261F">
        <w:instrText xml:space="preserve"> SEQ Figure \* ARABIC </w:instrText>
      </w:r>
      <w:r w:rsidR="00B9261F">
        <w:fldChar w:fldCharType="separate"/>
      </w:r>
      <w:r>
        <w:rPr>
          <w:noProof/>
        </w:rPr>
        <w:t>1</w:t>
      </w:r>
      <w:r w:rsidR="00B9261F">
        <w:rPr>
          <w:noProof/>
        </w:rPr>
        <w:fldChar w:fldCharType="end"/>
      </w:r>
      <w:bookmarkEnd w:id="1"/>
      <w:r>
        <w:t xml:space="preserve">: </w:t>
      </w:r>
      <w:r w:rsidR="000B4AEA">
        <w:t xml:space="preserve">Training data for the NN was simulated in ANSYS AQWA. To ensure accuracy of the ANSYS AQWA model the results were compared </w:t>
      </w:r>
      <w:r w:rsidR="00C844AD">
        <w:t>with exciting numerical simulations. Overall, good accuracy is seen.</w:t>
      </w:r>
      <w:r w:rsidR="00E23D1B">
        <w:t xml:space="preserve"> </w:t>
      </w:r>
    </w:p>
    <w:p w14:paraId="38AB9B39" w14:textId="1F1692F1"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08164ED7" w:rsidR="007E0879" w:rsidRDefault="007E0879" w:rsidP="007E0879">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038FF23" w:rsidR="00ED73E7" w:rsidRDefault="00ED73E7" w:rsidP="00450C41">
      <w:r>
        <w:t>For each barge, a molded depth</w:t>
      </w:r>
      <w:r w:rsidR="00C844AD">
        <w:t xml:space="preserve">, </w:t>
      </w:r>
      <w:r w:rsidR="00C844AD" w:rsidRPr="007C07ED">
        <w:rPr>
          <w:i/>
        </w:rPr>
        <w:t>D</w:t>
      </w:r>
      <w:r w:rsidR="00C844AD">
        <w:t>,</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5F1C2E7" w:rsidR="00A20358" w:rsidRDefault="00B9261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5A4A69AE" w:rsidR="00A20358" w:rsidRDefault="00B9261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6A49AEC8" w:rsidR="00A20358" w:rsidRDefault="00B9261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D30C4A5"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478B05C3" w14:textId="708220B6" w:rsidR="00C94F3D" w:rsidRDefault="007F5715" w:rsidP="00450C41">
      <w:r>
        <w:t>ANSYS AQWA stores RAO data in a text table format enumerated by frequency.</w:t>
      </w:r>
      <w:r w:rsidR="00C94F3D">
        <w:t xml:space="preserve"> </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r w:rsidR="003F350B">
        <w:t xml:space="preserve">were </w:t>
      </w:r>
      <w:r>
        <w:t>the model outputs.</w:t>
      </w:r>
    </w:p>
    <w:p w14:paraId="5715942D" w14:textId="36AC7C65" w:rsidR="008A69A0" w:rsidRDefault="00053388" w:rsidP="00450C41">
      <w:r>
        <w:lastRenderedPageBreak/>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2" w:name="_Ref91067122"/>
      <w:r>
        <w:t xml:space="preserve">Table </w:t>
      </w:r>
      <w:r w:rsidR="00B9261F">
        <w:fldChar w:fldCharType="begin"/>
      </w:r>
      <w:r w:rsidR="00B9261F">
        <w:instrText xml:space="preserve"> SEQ Table \* ARABIC </w:instrText>
      </w:r>
      <w:r w:rsidR="00B9261F">
        <w:fldChar w:fldCharType="separate"/>
      </w:r>
      <w:r w:rsidR="00E37B00">
        <w:rPr>
          <w:noProof/>
        </w:rPr>
        <w:t>2</w:t>
      </w:r>
      <w:r w:rsidR="00B9261F">
        <w:rPr>
          <w:noProof/>
        </w:rPr>
        <w:fldChar w:fldCharType="end"/>
      </w:r>
      <w:bookmarkEnd w:id="2"/>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2313F127" w:rsidR="008A69A0" w:rsidRPr="00A260A4" w:rsidRDefault="008A69A0" w:rsidP="00A260A4">
            <w:pPr>
              <w:jc w:val="center"/>
              <w:rPr>
                <w:rFonts w:cs="Times New Roman"/>
                <w:color w:val="000000"/>
                <w:szCs w:val="20"/>
              </w:rPr>
            </w:pPr>
            <w:r w:rsidRPr="00A260A4">
              <w:rPr>
                <w:rFonts w:cs="Times New Roman"/>
                <w:color w:val="000000"/>
                <w:szCs w:val="20"/>
              </w:rPr>
              <w:t>0.773</w:t>
            </w:r>
          </w:p>
        </w:tc>
        <w:tc>
          <w:tcPr>
            <w:tcW w:w="1296" w:type="dxa"/>
            <w:vAlign w:val="center"/>
          </w:tcPr>
          <w:p w14:paraId="0D7C8DFA" w14:textId="4F1722D5" w:rsidR="008A69A0" w:rsidRPr="00A260A4" w:rsidRDefault="008A69A0" w:rsidP="00A260A4">
            <w:pPr>
              <w:jc w:val="center"/>
              <w:rPr>
                <w:rFonts w:cs="Times New Roman"/>
                <w:color w:val="000000"/>
                <w:szCs w:val="20"/>
              </w:rPr>
            </w:pPr>
            <w:r w:rsidRPr="00A260A4">
              <w:rPr>
                <w:rFonts w:cs="Times New Roman"/>
                <w:color w:val="000000"/>
                <w:szCs w:val="20"/>
              </w:rPr>
              <w:t>0.6</w:t>
            </w:r>
            <w:r w:rsidR="000D4C9B">
              <w:rPr>
                <w:rFonts w:cs="Times New Roman"/>
                <w:color w:val="000000"/>
                <w:szCs w:val="20"/>
              </w:rPr>
              <w:t>50</w:t>
            </w:r>
          </w:p>
        </w:tc>
        <w:tc>
          <w:tcPr>
            <w:tcW w:w="1296" w:type="dxa"/>
            <w:vAlign w:val="center"/>
          </w:tcPr>
          <w:p w14:paraId="7E5F55F5" w14:textId="45A03206" w:rsidR="008A69A0" w:rsidRPr="00A260A4" w:rsidRDefault="008A69A0" w:rsidP="00A260A4">
            <w:pPr>
              <w:jc w:val="center"/>
              <w:rPr>
                <w:rFonts w:cs="Times New Roman"/>
                <w:color w:val="000000"/>
                <w:szCs w:val="20"/>
              </w:rPr>
            </w:pPr>
            <w:r w:rsidRPr="00A260A4">
              <w:rPr>
                <w:rFonts w:cs="Times New Roman"/>
                <w:color w:val="000000"/>
                <w:szCs w:val="20"/>
              </w:rPr>
              <w:t>0.871</w:t>
            </w:r>
          </w:p>
        </w:tc>
        <w:tc>
          <w:tcPr>
            <w:tcW w:w="1296" w:type="dxa"/>
            <w:vAlign w:val="center"/>
          </w:tcPr>
          <w:p w14:paraId="2A71834E" w14:textId="2DABF88E"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45</w:t>
            </w:r>
            <w:r w:rsidR="000D4C9B">
              <w:rPr>
                <w:rFonts w:cs="Times New Roman"/>
                <w:color w:val="000000"/>
                <w:szCs w:val="20"/>
              </w:rPr>
              <w:t>8</w:t>
            </w:r>
          </w:p>
        </w:tc>
        <w:tc>
          <w:tcPr>
            <w:tcW w:w="1296" w:type="dxa"/>
            <w:vAlign w:val="center"/>
          </w:tcPr>
          <w:p w14:paraId="5FC6FF02" w14:textId="396B3A6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42</w:t>
            </w:r>
            <w:r w:rsidR="000D4C9B">
              <w:rPr>
                <w:rFonts w:cs="Times New Roman"/>
                <w:color w:val="000000"/>
                <w:szCs w:val="20"/>
              </w:rPr>
              <w:t>2</w:t>
            </w:r>
          </w:p>
        </w:tc>
        <w:tc>
          <w:tcPr>
            <w:tcW w:w="1296" w:type="dxa"/>
            <w:vAlign w:val="center"/>
          </w:tcPr>
          <w:p w14:paraId="7031C7FD" w14:textId="61AC3A9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64</w:t>
            </w:r>
            <w:r w:rsidR="000D4C9B">
              <w:rPr>
                <w:rFonts w:cs="Times New Roman"/>
                <w:color w:val="000000"/>
                <w:szCs w:val="20"/>
              </w:rPr>
              <w:t>6</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7507D09" w:rsidR="00A260A4" w:rsidRPr="00A260A4" w:rsidRDefault="00A260A4" w:rsidP="00A260A4">
            <w:pPr>
              <w:jc w:val="center"/>
              <w:rPr>
                <w:rFonts w:cs="Times New Roman"/>
                <w:color w:val="000000"/>
                <w:szCs w:val="20"/>
              </w:rPr>
            </w:pPr>
            <w:r w:rsidRPr="00A260A4">
              <w:rPr>
                <w:rFonts w:cs="Times New Roman"/>
                <w:color w:val="000000"/>
                <w:szCs w:val="20"/>
              </w:rPr>
              <w:t>0.96</w:t>
            </w:r>
            <w:r w:rsidR="000D4C9B">
              <w:rPr>
                <w:rFonts w:cs="Times New Roman"/>
                <w:color w:val="000000"/>
                <w:szCs w:val="20"/>
              </w:rPr>
              <w:t>1</w:t>
            </w:r>
          </w:p>
        </w:tc>
        <w:tc>
          <w:tcPr>
            <w:tcW w:w="1296" w:type="dxa"/>
            <w:vAlign w:val="center"/>
          </w:tcPr>
          <w:p w14:paraId="432A4728" w14:textId="55D9955D"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95</w:t>
            </w:r>
            <w:r w:rsidR="000D4C9B">
              <w:rPr>
                <w:rFonts w:cs="Times New Roman"/>
                <w:color w:val="000000"/>
                <w:szCs w:val="20"/>
              </w:rPr>
              <w:t>5</w:t>
            </w:r>
          </w:p>
        </w:tc>
        <w:tc>
          <w:tcPr>
            <w:tcW w:w="1296" w:type="dxa"/>
            <w:vAlign w:val="center"/>
          </w:tcPr>
          <w:p w14:paraId="47F8B07C" w14:textId="1743FB7C"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92</w:t>
            </w:r>
            <w:r w:rsidR="000D4C9B">
              <w:rPr>
                <w:rFonts w:cs="Times New Roman"/>
                <w:color w:val="000000"/>
                <w:szCs w:val="20"/>
              </w:rPr>
              <w:t>6</w:t>
            </w:r>
          </w:p>
        </w:tc>
        <w:tc>
          <w:tcPr>
            <w:tcW w:w="1296" w:type="dxa"/>
            <w:vAlign w:val="center"/>
          </w:tcPr>
          <w:p w14:paraId="2A974E8E" w14:textId="261390B3" w:rsidR="00A260A4" w:rsidRPr="00A260A4" w:rsidRDefault="00A260A4" w:rsidP="00A260A4">
            <w:pPr>
              <w:jc w:val="center"/>
              <w:rPr>
                <w:rFonts w:cs="Times New Roman"/>
                <w:color w:val="000000"/>
                <w:szCs w:val="20"/>
              </w:rPr>
            </w:pPr>
            <w:r w:rsidRPr="00A260A4">
              <w:rPr>
                <w:rFonts w:cs="Times New Roman"/>
                <w:color w:val="000000"/>
                <w:szCs w:val="20"/>
              </w:rPr>
              <w:t>0.462</w:t>
            </w:r>
          </w:p>
        </w:tc>
        <w:tc>
          <w:tcPr>
            <w:tcW w:w="1296" w:type="dxa"/>
            <w:vAlign w:val="center"/>
          </w:tcPr>
          <w:p w14:paraId="09AD5855" w14:textId="57A2F5E6" w:rsidR="00A260A4" w:rsidRPr="00A260A4" w:rsidRDefault="00A260A4" w:rsidP="00A260A4">
            <w:pPr>
              <w:jc w:val="center"/>
              <w:rPr>
                <w:rFonts w:cs="Times New Roman"/>
                <w:color w:val="000000"/>
                <w:szCs w:val="20"/>
              </w:rPr>
            </w:pPr>
            <w:r w:rsidRPr="00A260A4">
              <w:rPr>
                <w:rFonts w:cs="Times New Roman"/>
                <w:color w:val="000000"/>
                <w:szCs w:val="20"/>
              </w:rPr>
              <w:t>0.437</w:t>
            </w:r>
          </w:p>
        </w:tc>
        <w:tc>
          <w:tcPr>
            <w:tcW w:w="1296" w:type="dxa"/>
            <w:vAlign w:val="center"/>
          </w:tcPr>
          <w:p w14:paraId="5A2277F0" w14:textId="21C04E5A" w:rsidR="00A260A4" w:rsidRPr="00A260A4" w:rsidRDefault="00A260A4" w:rsidP="00A260A4">
            <w:pPr>
              <w:jc w:val="center"/>
              <w:rPr>
                <w:rFonts w:cs="Times New Roman"/>
                <w:color w:val="000000"/>
                <w:szCs w:val="20"/>
              </w:rPr>
            </w:pPr>
            <w:r w:rsidRPr="00A260A4">
              <w:rPr>
                <w:rFonts w:cs="Times New Roman"/>
                <w:color w:val="000000"/>
                <w:szCs w:val="20"/>
              </w:rPr>
              <w:t>0.726</w:t>
            </w:r>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022A7915" w:rsidR="00871197" w:rsidRDefault="003F350B" w:rsidP="00AA4A05">
      <w:r>
        <w:t xml:space="preserve">The input and output data were </w:t>
      </w:r>
      <w:r w:rsidR="00871197">
        <w:t xml:space="preserve">read into Python and split into a training and test dataset with </w:t>
      </w:r>
      <w:r w:rsidR="009E5F45">
        <w:t xml:space="preserve">an </w:t>
      </w:r>
      <w:r w:rsidR="00871197">
        <w:t xml:space="preserve">80/20 split. 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during the simulation. </w:t>
      </w:r>
      <w:r w:rsidR="00871197">
        <w:t xml:space="preserve">The number of rows dropped was </w:t>
      </w:r>
      <w:r w:rsidR="009E5F45">
        <w:t>14, only 1.3% of the total data</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D175C64"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r w:rsidR="009E5F45">
        <w:t xml:space="preserve"> The highest R-Squared value would theoretically produce the best results, as the outputs and inputs are the most correlated</w:t>
      </w:r>
      <w:r w:rsidR="00532B5F">
        <w:t xml:space="preserve"> (</w:t>
      </w:r>
      <w:proofErr w:type="spellStart"/>
      <w:r w:rsidR="00532B5F">
        <w:t>Tensorflow</w:t>
      </w:r>
      <w:proofErr w:type="spellEnd"/>
      <w:r w:rsidR="00532B5F">
        <w:t>, 2022</w:t>
      </w:r>
      <w:r w:rsidR="00292DEE">
        <w:t>-a</w:t>
      </w:r>
      <w:r w:rsidR="00532B5F">
        <w:t>)</w:t>
      </w:r>
      <w:r w:rsidR="009E5F45">
        <w:t xml:space="preserve">. However, </w:t>
      </w:r>
      <w:r w:rsidR="00A16999">
        <w:t>to avoid the risk of over-fitting the model to the input data, a higher number of neurons was ultimately chosen. A higher neuron count additionally increases the ability of the model to fit the input to the outputs due to having more linear combinations, but also requires a larger training time. The model chosen requires approximately 3 minutes to train for 1000 epochs in Python 3.9, on a 6-Core 2.2 GHz system with 16 GB RAM.</w:t>
      </w:r>
    </w:p>
    <w:p w14:paraId="423C2399" w14:textId="04405A99" w:rsidR="009E5F45" w:rsidRDefault="009E5F45" w:rsidP="009E5F45">
      <w:r>
        <w:t>Training time can be adjusted to optimize the model. A shorter training time tends to avoid the risk of over-fitting, but if the training time is too short the model may not be fully fit at the end of the training. To determine whether the model has been properly fit, a visual inspection of the Loss-Epoch graph (</w:t>
      </w:r>
      <w:r w:rsidR="002C17CF">
        <w:fldChar w:fldCharType="begin"/>
      </w:r>
      <w:r w:rsidR="002C17CF">
        <w:instrText xml:space="preserve"> REF _Ref91069513 \h </w:instrText>
      </w:r>
      <w:r w:rsidR="002C17CF">
        <w:fldChar w:fldCharType="separate"/>
      </w:r>
      <w:r w:rsidR="002C17CF">
        <w:t xml:space="preserve">Figure </w:t>
      </w:r>
      <w:r w:rsidR="002C17CF">
        <w:rPr>
          <w:noProof/>
        </w:rPr>
        <w:t>4</w:t>
      </w:r>
      <w:r w:rsidR="002C17CF">
        <w:fldChar w:fldCharType="end"/>
      </w:r>
      <w:r>
        <w:fldChar w:fldCharType="begin"/>
      </w:r>
      <w:r>
        <w:instrText xml:space="preserve"> REF _Ref91069513 \h </w:instrText>
      </w:r>
      <w:r>
        <w:fldChar w:fldCharType="end"/>
      </w:r>
      <w:r>
        <w:t>) was used. If the line is horizontal and mostly unchanging by the final epoch, the model is well-fit</w:t>
      </w:r>
      <w:r w:rsidR="00292DEE">
        <w:t xml:space="preserve"> (</w:t>
      </w:r>
      <w:proofErr w:type="spellStart"/>
      <w:r w:rsidR="00292DEE">
        <w:t>Tensorflow</w:t>
      </w:r>
      <w:proofErr w:type="spellEnd"/>
      <w:r w:rsidR="00292DEE">
        <w:t>, 2022-b)</w:t>
      </w:r>
      <w:r>
        <w:t>.</w:t>
      </w:r>
      <w:r w:rsidRPr="002436B7">
        <w:t xml:space="preserve"> </w:t>
      </w:r>
      <w:r>
        <w:t xml:space="preserve">To check that the model is properly predicting the </w:t>
      </w:r>
      <w:r w:rsidRPr="007C07ED">
        <w:rPr>
          <w:i/>
        </w:rPr>
        <w:t>A</w:t>
      </w:r>
      <w:r>
        <w:t xml:space="preserve">, </w:t>
      </w:r>
      <w:r w:rsidRPr="007C07ED">
        <w:rPr>
          <w:i/>
        </w:rPr>
        <w:t>B</w:t>
      </w:r>
      <w:r>
        <w:t xml:space="preserve">, and </w:t>
      </w:r>
      <w:r w:rsidRPr="007C07ED">
        <w:rPr>
          <w:i/>
        </w:rPr>
        <w:t>C</w:t>
      </w:r>
      <w:r>
        <w:t xml:space="preserve"> parameters, the true values can be plotted against the predicted values, as seen in </w:t>
      </w:r>
      <w:r>
        <w:fldChar w:fldCharType="begin"/>
      </w:r>
      <w:r>
        <w:instrText xml:space="preserve"> REF _Ref91069535 \h </w:instrText>
      </w:r>
      <w:r>
        <w:fldChar w:fldCharType="separate"/>
      </w:r>
      <w:r>
        <w:t xml:space="preserve">Figure </w:t>
      </w:r>
      <w:r>
        <w:rPr>
          <w:noProof/>
        </w:rPr>
        <w:t>4</w:t>
      </w:r>
      <w:r>
        <w:fldChar w:fldCharType="end"/>
      </w:r>
      <w:r>
        <w:t>.</w:t>
      </w:r>
    </w:p>
    <w:p w14:paraId="5E62A9A7" w14:textId="77777777" w:rsidR="009E5F45" w:rsidRDefault="009E5F45" w:rsidP="00AA4A05"/>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4658A208" w:rsidR="00E37B00" w:rsidRDefault="00E37B00" w:rsidP="00E37B00">
      <w:pPr>
        <w:pStyle w:val="Caption"/>
        <w:jc w:val="center"/>
      </w:pPr>
      <w:bookmarkStart w:id="3" w:name="_Ref91068571"/>
      <w:bookmarkStart w:id="4" w:name="_Ref91068565"/>
      <w:r>
        <w:t xml:space="preserve">Figure </w:t>
      </w:r>
      <w:r w:rsidR="00B9261F">
        <w:fldChar w:fldCharType="begin"/>
      </w:r>
      <w:r w:rsidR="00B9261F">
        <w:instrText xml:space="preserve"> SEQ Figure \* ARABIC </w:instrText>
      </w:r>
      <w:r w:rsidR="00B9261F">
        <w:fldChar w:fldCharType="separate"/>
      </w:r>
      <w:r w:rsidR="00AF0E77">
        <w:rPr>
          <w:noProof/>
        </w:rPr>
        <w:t>3</w:t>
      </w:r>
      <w:r w:rsidR="00B9261F">
        <w:rPr>
          <w:noProof/>
        </w:rPr>
        <w:fldChar w:fldCharType="end"/>
      </w:r>
      <w:bookmarkEnd w:id="3"/>
      <w:r>
        <w:t>: Results of Neural Network Architecture Parametric Study</w:t>
      </w:r>
      <w:bookmarkEnd w:id="4"/>
      <w:r w:rsidR="00A16999">
        <w:t xml:space="preserve">. Increasing the neuron count does not necessarily improve the model accuracy, while increasing the number of hidden layers more significantly impacts the R-Squared of the model. </w:t>
      </w:r>
    </w:p>
    <w:p w14:paraId="7036B86C" w14:textId="3033D73D" w:rsidR="00E37B00" w:rsidRDefault="00E37B00" w:rsidP="00E37B00">
      <w:pPr>
        <w:pStyle w:val="Caption"/>
        <w:keepNext/>
        <w:jc w:val="center"/>
      </w:pPr>
      <w:bookmarkStart w:id="5" w:name="_Ref91069150"/>
      <w:r>
        <w:t xml:space="preserve">Table </w:t>
      </w:r>
      <w:r w:rsidR="00B9261F">
        <w:fldChar w:fldCharType="begin"/>
      </w:r>
      <w:r w:rsidR="00B9261F">
        <w:instrText xml:space="preserve"> SEQ Table \* ARABIC </w:instrText>
      </w:r>
      <w:r w:rsidR="00B9261F">
        <w:fldChar w:fldCharType="separate"/>
      </w:r>
      <w:r>
        <w:rPr>
          <w:noProof/>
        </w:rPr>
        <w:t>3</w:t>
      </w:r>
      <w:r w:rsidR="00B9261F">
        <w:rPr>
          <w:noProof/>
        </w:rPr>
        <w:fldChar w:fldCharType="end"/>
      </w:r>
      <w:bookmarkEnd w:id="5"/>
      <w:r>
        <w:t>: Selected Neural Network Architecture</w:t>
      </w:r>
      <w:r w:rsidR="00890A36">
        <w:t>. Each layer is a matrix with the specified shape.</w:t>
      </w:r>
    </w:p>
    <w:tbl>
      <w:tblPr>
        <w:tblStyle w:val="TableGrid"/>
        <w:tblW w:w="0" w:type="auto"/>
        <w:tblLook w:val="04A0" w:firstRow="1" w:lastRow="0" w:firstColumn="1" w:lastColumn="0" w:noHBand="0" w:noVBand="1"/>
      </w:tblPr>
      <w:tblGrid>
        <w:gridCol w:w="2515"/>
        <w:gridCol w:w="2159"/>
        <w:gridCol w:w="2338"/>
        <w:gridCol w:w="2338"/>
      </w:tblGrid>
      <w:tr w:rsidR="00E37B00" w14:paraId="4D6933C9" w14:textId="77777777" w:rsidTr="007C07ED">
        <w:tc>
          <w:tcPr>
            <w:tcW w:w="2515" w:type="dxa"/>
          </w:tcPr>
          <w:p w14:paraId="7599F22D" w14:textId="46077A29" w:rsidR="00E37B00" w:rsidRDefault="00E37B00" w:rsidP="00E37B00">
            <w:r>
              <w:t>Input Layer</w:t>
            </w:r>
            <w:r w:rsidR="002C17CF">
              <w:t xml:space="preserve"> Array Shape</w:t>
            </w:r>
          </w:p>
        </w:tc>
        <w:tc>
          <w:tcPr>
            <w:tcW w:w="2159" w:type="dxa"/>
          </w:tcPr>
          <w:p w14:paraId="2DECA6E7" w14:textId="67566BC3" w:rsidR="00E37B00" w:rsidRDefault="00E37B00" w:rsidP="00E37B00">
            <w:r>
              <w:t>Hidden Layer 1</w:t>
            </w:r>
            <w:r w:rsidR="002C17CF">
              <w:t xml:space="preserve"> Array Shape</w:t>
            </w:r>
          </w:p>
        </w:tc>
        <w:tc>
          <w:tcPr>
            <w:tcW w:w="2338" w:type="dxa"/>
          </w:tcPr>
          <w:p w14:paraId="6ACBBDD0" w14:textId="7E48FAB0" w:rsidR="00E37B00" w:rsidRDefault="00E37B00" w:rsidP="00E37B00">
            <w:r>
              <w:t>Hidden Layer 2</w:t>
            </w:r>
            <w:r w:rsidR="002C17CF">
              <w:t xml:space="preserve"> Array Shape</w:t>
            </w:r>
          </w:p>
        </w:tc>
        <w:tc>
          <w:tcPr>
            <w:tcW w:w="2338" w:type="dxa"/>
          </w:tcPr>
          <w:p w14:paraId="253DC2DC" w14:textId="7515EEE4" w:rsidR="00E37B00" w:rsidRDefault="00E37B00" w:rsidP="00E37B00">
            <w:r>
              <w:t>Output Layer</w:t>
            </w:r>
            <w:r w:rsidR="002C17CF">
              <w:t xml:space="preserve"> Array Shape</w:t>
            </w:r>
          </w:p>
        </w:tc>
      </w:tr>
      <w:tr w:rsidR="00E37B00" w14:paraId="5D30AA78" w14:textId="77777777" w:rsidTr="007C07ED">
        <w:tc>
          <w:tcPr>
            <w:tcW w:w="2515" w:type="dxa"/>
          </w:tcPr>
          <w:p w14:paraId="57F472E5" w14:textId="36016E2A" w:rsidR="00E37B00" w:rsidRDefault="00E37B00" w:rsidP="00E37B00">
            <w:r>
              <w:t>(,4)</w:t>
            </w:r>
          </w:p>
        </w:tc>
        <w:tc>
          <w:tcPr>
            <w:tcW w:w="2159"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0EA13D60" w:rsidR="00750FC2" w:rsidRDefault="00750FC2" w:rsidP="00750FC2">
            <w:pPr>
              <w:pStyle w:val="Caption"/>
              <w:jc w:val="center"/>
            </w:pPr>
            <w:bookmarkStart w:id="6" w:name="_Ref91069513"/>
            <w:r>
              <w:t xml:space="preserve">Figure </w:t>
            </w:r>
            <w:r w:rsidR="00B9261F">
              <w:fldChar w:fldCharType="begin"/>
            </w:r>
            <w:r w:rsidR="00B9261F">
              <w:instrText xml:space="preserve"> SEQ Figure \* ARABIC </w:instrText>
            </w:r>
            <w:r w:rsidR="00B9261F">
              <w:fldChar w:fldCharType="separate"/>
            </w:r>
            <w:r w:rsidR="00AF0E77">
              <w:rPr>
                <w:noProof/>
              </w:rPr>
              <w:t>4</w:t>
            </w:r>
            <w:r w:rsidR="00B9261F">
              <w:rPr>
                <w:noProof/>
              </w:rPr>
              <w:fldChar w:fldCharType="end"/>
            </w:r>
            <w:bookmarkEnd w:id="6"/>
            <w:r w:rsidR="002436B7">
              <w:t>: Model Loss During Training Progression</w:t>
            </w:r>
            <w:r w:rsidR="00610AF4">
              <w:t xml:space="preserve">. </w:t>
            </w:r>
            <w:r w:rsidR="00637AAA">
              <w:t xml:space="preserve">A slope of zero at the final epoch suggests that the model has been appropriately fit. </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5ABC4053" w:rsidR="00750FC2" w:rsidRPr="002436B7" w:rsidRDefault="00750FC2" w:rsidP="00750FC2">
            <w:pPr>
              <w:pStyle w:val="Caption"/>
              <w:jc w:val="center"/>
            </w:pPr>
            <w:bookmarkStart w:id="7" w:name="_Ref91069535"/>
            <w:r>
              <w:t xml:space="preserve">Figure </w:t>
            </w:r>
            <w:r w:rsidR="00B9261F">
              <w:fldChar w:fldCharType="begin"/>
            </w:r>
            <w:r w:rsidR="00B9261F">
              <w:instrText xml:space="preserve"> SEQ Figure \* ARABIC </w:instrText>
            </w:r>
            <w:r w:rsidR="00B9261F">
              <w:fldChar w:fldCharType="separate"/>
            </w:r>
            <w:r w:rsidR="00AF0E77">
              <w:rPr>
                <w:noProof/>
              </w:rPr>
              <w:t>5</w:t>
            </w:r>
            <w:r w:rsidR="00B9261F">
              <w:rPr>
                <w:noProof/>
              </w:rPr>
              <w:fldChar w:fldCharType="end"/>
            </w:r>
            <w:bookmarkEnd w:id="7"/>
            <w:r w:rsidR="002436B7">
              <w:t>: True Values</w:t>
            </w:r>
            <w:r w:rsidR="00B430EB">
              <w:t xml:space="preserve"> (ANSYS AQWA)</w:t>
            </w:r>
            <w:r w:rsidR="002436B7">
              <w:t xml:space="preserve"> Plotted Against Predicted Values</w:t>
            </w:r>
            <w:r w:rsidR="00B430EB">
              <w:t xml:space="preserve"> (Present Model)</w:t>
            </w:r>
            <w:r w:rsidR="002436B7">
              <w:t xml:space="preserve">, </w:t>
            </w:r>
            <w:r w:rsidR="002436B7" w:rsidRPr="002436B7">
              <w:t>R</w:t>
            </w:r>
            <w:r w:rsidR="002436B7">
              <w:rPr>
                <w:vertAlign w:val="superscript"/>
              </w:rPr>
              <w:t>2</w:t>
            </w:r>
            <w:r w:rsidR="002436B7">
              <w:t xml:space="preserve"> = 0.717</w:t>
            </w:r>
            <w:r w:rsidR="00610AF4">
              <w:t xml:space="preserve">. </w:t>
            </w:r>
          </w:p>
        </w:tc>
      </w:tr>
    </w:tbl>
    <w:p w14:paraId="0DDC8ABA" w14:textId="77777777" w:rsidR="00E13864" w:rsidRDefault="00E13864" w:rsidP="00E13864">
      <w:pPr>
        <w:pStyle w:val="Heading1"/>
      </w:pPr>
      <w:r>
        <w:t>Results</w:t>
      </w:r>
    </w:p>
    <w:p w14:paraId="60C2AAEE" w14:textId="6AE0096C"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w:t>
      </w:r>
      <w:r w:rsidR="00B55487">
        <w:t xml:space="preserve">In the cases where the true value is 0, the RPD is often very high, so the analysis has been supplemented with a </w:t>
      </w:r>
      <w:r w:rsidR="00B55487">
        <w:lastRenderedPageBreak/>
        <w:t xml:space="preserve">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64503F8B">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8" w:name="_Ref91086064"/>
      <w:r>
        <w:t xml:space="preserve">Figure </w:t>
      </w:r>
      <w:r w:rsidR="00B9261F">
        <w:fldChar w:fldCharType="begin"/>
      </w:r>
      <w:r w:rsidR="00B9261F">
        <w:instrText xml:space="preserve"> SEQ Figure \* ARABIC </w:instrText>
      </w:r>
      <w:r w:rsidR="00B9261F">
        <w:fldChar w:fldCharType="separate"/>
      </w:r>
      <w:r w:rsidR="00AF0E77">
        <w:rPr>
          <w:noProof/>
        </w:rPr>
        <w:t>6</w:t>
      </w:r>
      <w:r w:rsidR="00B9261F">
        <w:rPr>
          <w:noProof/>
        </w:rPr>
        <w:fldChar w:fldCharType="end"/>
      </w:r>
      <w:bookmarkEnd w:id="8"/>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78C2EDEF"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model.</w:t>
      </w:r>
    </w:p>
    <w:p w14:paraId="4FF7C62B" w14:textId="5985EF0C" w:rsidR="00C533D9" w:rsidRDefault="00C533D9" w:rsidP="00376349">
      <w:pPr>
        <w:spacing w:before="240"/>
      </w:pPr>
      <w:r>
        <w:fldChar w:fldCharType="begin"/>
      </w:r>
      <w:r>
        <w:instrText xml:space="preserve"> REF _Ref93309685 \h </w:instrText>
      </w:r>
      <w:r>
        <w:fldChar w:fldCharType="separate"/>
      </w:r>
      <w:r>
        <w:t xml:space="preserve">Figure </w:t>
      </w:r>
      <w:r>
        <w:rPr>
          <w:noProof/>
        </w:rPr>
        <w:t>7</w:t>
      </w:r>
      <w:r>
        <w:fldChar w:fldCharType="end"/>
      </w:r>
      <w:r>
        <w:t xml:space="preserve"> shows the effect of vessel size on the model’s prediction accuracy. The average RPD error was </w:t>
      </w:r>
      <w:r w:rsidR="00F84BDC">
        <w:t>calculated by averaging the RPD error at each evaluated wave frequency for each degree of freedom of the randomly sampled barges. As the plot displays, there is no clear trend between these two variables. To assist in the visualization, the weave heading was differentiated by marker type and color. By considering the wave direction as well, a weak trend suggests that the 45- and 90-degree waves tended to produce higher results. It is important to note that the error distribution for very small barges i</w:t>
      </w:r>
      <w:r w:rsidR="002B1E1B">
        <w:t>s more extreme than for larger barges. This promotes the idea that the model will give consistent predictions for larger vessels, although there may be some inaccuracy.</w:t>
      </w:r>
    </w:p>
    <w:p w14:paraId="76F78A2F" w14:textId="00C78D31" w:rsidR="00C533D9" w:rsidRDefault="00C533D9" w:rsidP="00376349">
      <w:pPr>
        <w:spacing w:before="240"/>
      </w:pPr>
      <w:r>
        <w:fldChar w:fldCharType="begin"/>
      </w:r>
      <w:r>
        <w:instrText xml:space="preserve"> REF _Ref93309712 \h </w:instrText>
      </w:r>
      <w:r>
        <w:fldChar w:fldCharType="separate"/>
      </w:r>
      <w:r>
        <w:t xml:space="preserve">Figure </w:t>
      </w:r>
      <w:r>
        <w:rPr>
          <w:noProof/>
        </w:rPr>
        <w:t>8</w:t>
      </w:r>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are not random, but rather correspond with the 3 directions in which the actual vessel response should be 0. Because of the way the RPD is calculated, the 0 in the denominator causes the RPD calculation to become large if the predicted value is not exactly 0 as well. </w:t>
      </w:r>
      <w:r>
        <w:fldChar w:fldCharType="begin"/>
      </w:r>
      <w:r>
        <w:instrText xml:space="preserve"> REF _Ref93309739 \h </w:instrText>
      </w:r>
      <w:r>
        <w:fldChar w:fldCharType="separate"/>
      </w:r>
      <w:r>
        <w:t xml:space="preserve">Figure </w:t>
      </w:r>
      <w:r>
        <w:rPr>
          <w:noProof/>
        </w:rPr>
        <w:t>9</w:t>
      </w:r>
      <w:r>
        <w:fldChar w:fldCharType="end"/>
      </w:r>
      <w:r w:rsidR="002B1E1B">
        <w:t xml:space="preserve"> and</w:t>
      </w:r>
      <w:r>
        <w:t xml:space="preserve"> </w:t>
      </w:r>
      <w:r>
        <w:fldChar w:fldCharType="begin"/>
      </w:r>
      <w:r>
        <w:instrText xml:space="preserve"> REF _Ref93309757 \h </w:instrText>
      </w:r>
      <w:r>
        <w:fldChar w:fldCharType="separate"/>
      </w:r>
      <w:r>
        <w:t xml:space="preserve">Figure </w:t>
      </w:r>
      <w:r>
        <w:rPr>
          <w:noProof/>
        </w:rPr>
        <w:t>10</w:t>
      </w:r>
      <w:r>
        <w:fldChar w:fldCharType="end"/>
      </w:r>
      <w:r>
        <w:t xml:space="preserve"> </w:t>
      </w:r>
      <w:r w:rsidR="002B1E1B">
        <w:t xml:space="preserve">expand on this </w:t>
      </w:r>
      <w:r w:rsidR="002B1E1B">
        <w:lastRenderedPageBreak/>
        <w:t>with the Raw Error distributions</w:t>
      </w:r>
      <w:r w:rsidR="00076370">
        <w:t xml:space="preserve"> for the linear and rotational degrees of freedom and show that although the RPD Error may be high, the actual difference between the true and predicted values are negligible.</w:t>
      </w:r>
    </w:p>
    <w:p w14:paraId="692EDE09" w14:textId="4952D85E" w:rsidR="00C533D9" w:rsidRDefault="00C533D9" w:rsidP="00376349">
      <w:pPr>
        <w:spacing w:before="240"/>
      </w:pPr>
      <w:r>
        <w:fldChar w:fldCharType="begin"/>
      </w:r>
      <w:r>
        <w:instrText xml:space="preserve"> REF _Ref93309788 \h </w:instrText>
      </w:r>
      <w:r>
        <w:fldChar w:fldCharType="separate"/>
      </w:r>
      <w:r>
        <w:t xml:space="preserve">Figure </w:t>
      </w:r>
      <w:r>
        <w:rPr>
          <w:noProof/>
        </w:rPr>
        <w:t>11</w:t>
      </w:r>
      <w:r>
        <w:fldChar w:fldCharType="end"/>
      </w:r>
      <w:r w:rsidR="00352694">
        <w:t xml:space="preserve">, </w:t>
      </w:r>
      <w:r>
        <w:fldChar w:fldCharType="begin"/>
      </w:r>
      <w:r>
        <w:instrText xml:space="preserve"> REF _Ref93677836 \h </w:instrText>
      </w:r>
      <w:r>
        <w:fldChar w:fldCharType="separate"/>
      </w:r>
      <w:r>
        <w:t xml:space="preserve">Figure </w:t>
      </w:r>
      <w:r>
        <w:rPr>
          <w:noProof/>
        </w:rPr>
        <w:t>12</w:t>
      </w:r>
      <w:r>
        <w:fldChar w:fldCharType="end"/>
      </w:r>
      <w:r w:rsidR="00352694">
        <w:t xml:space="preserve">, and </w:t>
      </w:r>
      <w:r>
        <w:fldChar w:fldCharType="begin"/>
      </w:r>
      <w:r>
        <w:instrText xml:space="preserve"> REF _Ref93677837 \h </w:instrText>
      </w:r>
      <w:r>
        <w:fldChar w:fldCharType="separate"/>
      </w:r>
      <w:r>
        <w:t xml:space="preserve">Figure </w:t>
      </w:r>
      <w:r>
        <w:rPr>
          <w:noProof/>
        </w:rPr>
        <w:t>13</w:t>
      </w:r>
      <w:r>
        <w:fldChar w:fldCharType="end"/>
      </w:r>
      <w:r w:rsidR="00352694">
        <w:t xml:space="preserve"> all show the distribution of error for each degree of freedom. </w:t>
      </w:r>
      <w:r w:rsidR="00352694">
        <w:fldChar w:fldCharType="begin"/>
      </w:r>
      <w:r w:rsidR="00352694">
        <w:instrText xml:space="preserve"> REF _Ref93309788 \h </w:instrText>
      </w:r>
      <w:r w:rsidR="00352694">
        <w:fldChar w:fldCharType="separate"/>
      </w:r>
      <w:r w:rsidR="00352694">
        <w:t xml:space="preserve">Figure </w:t>
      </w:r>
      <w:r w:rsidR="00352694">
        <w:rPr>
          <w:noProof/>
        </w:rPr>
        <w:t>11</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3E320E">
        <w:fldChar w:fldCharType="begin"/>
      </w:r>
      <w:r w:rsidR="003E320E">
        <w:instrText xml:space="preserve"> REF _Ref93677836 \h </w:instrText>
      </w:r>
      <w:r w:rsidR="003E320E">
        <w:fldChar w:fldCharType="separate"/>
      </w:r>
      <w:r w:rsidR="003E320E">
        <w:t xml:space="preserve">Figure </w:t>
      </w:r>
      <w:r w:rsidR="003E320E">
        <w:rPr>
          <w:noProof/>
        </w:rPr>
        <w:t>12</w:t>
      </w:r>
      <w:r w:rsidR="003E320E">
        <w:fldChar w:fldCharType="end"/>
      </w:r>
      <w:r w:rsidR="003E320E">
        <w:t xml:space="preserve"> and </w:t>
      </w:r>
      <w:r w:rsidR="003E320E">
        <w:fldChar w:fldCharType="begin"/>
      </w:r>
      <w:r w:rsidR="003E320E">
        <w:instrText xml:space="preserve"> REF _Ref93677837 \h </w:instrText>
      </w:r>
      <w:r w:rsidR="003E320E">
        <w:fldChar w:fldCharType="separate"/>
      </w:r>
      <w:r w:rsidR="003E320E">
        <w:t xml:space="preserve">Figure </w:t>
      </w:r>
      <w:r w:rsidR="003E320E">
        <w:rPr>
          <w:noProof/>
        </w:rPr>
        <w:t>13</w:t>
      </w:r>
      <w:r w:rsidR="003E320E">
        <w:fldChar w:fldCharType="end"/>
      </w:r>
      <w:r w:rsidR="003E320E">
        <w:t xml:space="preserve"> </w:t>
      </w:r>
      <w:proofErr w:type="gramStart"/>
      <w:r w:rsidR="003E320E">
        <w:t>offer an explanation of</w:t>
      </w:r>
      <w:proofErr w:type="gramEnd"/>
      <w:r w:rsidR="003E320E">
        <w:t xml:space="preserve"> the RPD error, by showing that in general, the difference between the predicted and actual RAOs is small.</w:t>
      </w:r>
    </w:p>
    <w:p w14:paraId="649C32D5" w14:textId="77777777" w:rsidR="007165EC" w:rsidRDefault="007165EC" w:rsidP="007165EC">
      <w:pPr>
        <w:spacing w:before="240"/>
      </w:pPr>
      <w:r>
        <w:t>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p>
    <w:p w14:paraId="5756F643" w14:textId="7777777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t xml:space="preserve">Figure </w:t>
      </w:r>
      <w:r>
        <w:rPr>
          <w:noProof/>
        </w:rPr>
        <w:t>5</w:t>
      </w:r>
      <w:r>
        <w:fldChar w:fldCharType="end"/>
      </w:r>
      <w:r>
        <w:t>.</w:t>
      </w:r>
    </w:p>
    <w:p w14:paraId="1E96BDE0" w14:textId="77777777" w:rsidR="007165EC" w:rsidRDefault="007165EC" w:rsidP="00376349">
      <w:pPr>
        <w:spacing w:before="240"/>
      </w:pPr>
    </w:p>
    <w:p w14:paraId="0E07827B" w14:textId="77777777" w:rsidR="00295142" w:rsidRDefault="004E150D" w:rsidP="00610AF4">
      <w:pPr>
        <w:keepNext/>
        <w:spacing w:before="240"/>
        <w:jc w:val="center"/>
      </w:pPr>
      <w:r>
        <w:rPr>
          <w:noProof/>
        </w:rPr>
        <w:drawing>
          <wp:inline distT="0" distB="0" distL="0" distR="0" wp14:anchorId="346BAC7D" wp14:editId="48D676CB">
            <wp:extent cx="5852160" cy="2947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60" cy="2947416"/>
                    </a:xfrm>
                    <a:prstGeom prst="rect">
                      <a:avLst/>
                    </a:prstGeom>
                  </pic:spPr>
                </pic:pic>
              </a:graphicData>
            </a:graphic>
          </wp:inline>
        </w:drawing>
      </w:r>
    </w:p>
    <w:p w14:paraId="4FF36793" w14:textId="189B93B0" w:rsidR="004E150D" w:rsidRDefault="00295142" w:rsidP="00295142">
      <w:pPr>
        <w:pStyle w:val="Caption"/>
        <w:jc w:val="center"/>
      </w:pPr>
      <w:bookmarkStart w:id="9" w:name="_Ref93309685"/>
      <w:bookmarkStart w:id="10" w:name="_Ref93309678"/>
      <w:r>
        <w:t xml:space="preserve">Figure </w:t>
      </w:r>
      <w:r w:rsidR="00B9261F">
        <w:fldChar w:fldCharType="begin"/>
      </w:r>
      <w:r w:rsidR="00B9261F">
        <w:instrText xml:space="preserve"> SEQ Figure \* ARABIC </w:instrText>
      </w:r>
      <w:r w:rsidR="00B9261F">
        <w:fldChar w:fldCharType="separate"/>
      </w:r>
      <w:r w:rsidR="00AF0E77">
        <w:rPr>
          <w:noProof/>
        </w:rPr>
        <w:t>7</w:t>
      </w:r>
      <w:r w:rsidR="00B9261F">
        <w:rPr>
          <w:noProof/>
        </w:rPr>
        <w:fldChar w:fldCharType="end"/>
      </w:r>
      <w:bookmarkEnd w:id="9"/>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10"/>
    </w:p>
    <w:p w14:paraId="66F466BF" w14:textId="77777777" w:rsidR="00295142" w:rsidRDefault="004E150D" w:rsidP="00610AF4">
      <w:pPr>
        <w:keepNext/>
        <w:spacing w:before="240"/>
        <w:jc w:val="center"/>
      </w:pPr>
      <w:r>
        <w:rPr>
          <w:noProof/>
        </w:rPr>
        <w:lastRenderedPageBreak/>
        <w:drawing>
          <wp:inline distT="0" distB="0" distL="0" distR="0" wp14:anchorId="367E9030" wp14:editId="71C6D163">
            <wp:extent cx="5943600" cy="2993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3469"/>
                    </a:xfrm>
                    <a:prstGeom prst="rect">
                      <a:avLst/>
                    </a:prstGeom>
                  </pic:spPr>
                </pic:pic>
              </a:graphicData>
            </a:graphic>
          </wp:inline>
        </w:drawing>
      </w:r>
    </w:p>
    <w:p w14:paraId="057B2CB1" w14:textId="05C3817B" w:rsidR="004E150D" w:rsidRDefault="00295142" w:rsidP="00295142">
      <w:pPr>
        <w:pStyle w:val="Caption"/>
        <w:jc w:val="center"/>
      </w:pPr>
      <w:bookmarkStart w:id="11" w:name="_Ref93309712"/>
      <w:r>
        <w:t xml:space="preserve">Figure </w:t>
      </w:r>
      <w:r w:rsidR="00B9261F">
        <w:fldChar w:fldCharType="begin"/>
      </w:r>
      <w:r w:rsidR="00B9261F">
        <w:instrText xml:space="preserve"> SEQ Figure \* ARABIC </w:instrText>
      </w:r>
      <w:r w:rsidR="00B9261F">
        <w:fldChar w:fldCharType="separate"/>
      </w:r>
      <w:r w:rsidR="00AF0E77">
        <w:rPr>
          <w:noProof/>
        </w:rPr>
        <w:t>8</w:t>
      </w:r>
      <w:r w:rsidR="00B9261F">
        <w:rPr>
          <w:noProof/>
        </w:rPr>
        <w:fldChar w:fldCharType="end"/>
      </w:r>
      <w:bookmarkEnd w:id="11"/>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drawing>
                <wp:inline distT="0" distB="0" distL="0" distR="0" wp14:anchorId="05EAF14E" wp14:editId="162A5B38">
                  <wp:extent cx="2971800" cy="149673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0A05DDBC" w14:textId="0EC56D00" w:rsidR="00295142" w:rsidRDefault="00295142" w:rsidP="00295142">
            <w:pPr>
              <w:pStyle w:val="Caption"/>
              <w:jc w:val="center"/>
            </w:pPr>
            <w:bookmarkStart w:id="12" w:name="_Ref93309739"/>
            <w:r>
              <w:t xml:space="preserve">Figure </w:t>
            </w:r>
            <w:r w:rsidR="00B9261F">
              <w:fldChar w:fldCharType="begin"/>
            </w:r>
            <w:r w:rsidR="00B9261F">
              <w:instrText xml:space="preserve"> SEQ Figure \* ARABIC </w:instrText>
            </w:r>
            <w:r w:rsidR="00B9261F">
              <w:fldChar w:fldCharType="separate"/>
            </w:r>
            <w:r w:rsidR="00AF0E77">
              <w:rPr>
                <w:noProof/>
              </w:rPr>
              <w:t>9</w:t>
            </w:r>
            <w:r w:rsidR="00B9261F">
              <w:rPr>
                <w:noProof/>
              </w:rPr>
              <w:fldChar w:fldCharType="end"/>
            </w:r>
            <w:bookmarkEnd w:id="12"/>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587F0997">
                  <wp:extent cx="2971800" cy="14967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1E182AB9" w14:textId="5C1C0269" w:rsidR="00295142" w:rsidRDefault="00295142" w:rsidP="00295142">
            <w:pPr>
              <w:pStyle w:val="Caption"/>
              <w:jc w:val="center"/>
            </w:pPr>
            <w:bookmarkStart w:id="13" w:name="_Ref93309757"/>
            <w:r>
              <w:t xml:space="preserve">Figure </w:t>
            </w:r>
            <w:r w:rsidR="00B9261F">
              <w:fldChar w:fldCharType="begin"/>
            </w:r>
            <w:r w:rsidR="00B9261F">
              <w:instrText xml:space="preserve"> SEQ Figure \* ARABIC </w:instrText>
            </w:r>
            <w:r w:rsidR="00B9261F">
              <w:fldChar w:fldCharType="separate"/>
            </w:r>
            <w:r w:rsidR="00AF0E77">
              <w:rPr>
                <w:noProof/>
              </w:rPr>
              <w:t>10</w:t>
            </w:r>
            <w:r w:rsidR="00B9261F">
              <w:rPr>
                <w:noProof/>
              </w:rPr>
              <w:fldChar w:fldCharType="end"/>
            </w:r>
            <w:bookmarkEnd w:id="13"/>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lastRenderedPageBreak/>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4" w:name="_Ref93309788"/>
      <w:r>
        <w:t xml:space="preserve">Figure </w:t>
      </w:r>
      <w:r w:rsidR="00B9261F">
        <w:fldChar w:fldCharType="begin"/>
      </w:r>
      <w:r w:rsidR="00B9261F">
        <w:instrText xml:space="preserve"> SEQ Figure \* ARABIC </w:instrText>
      </w:r>
      <w:r w:rsidR="00B9261F">
        <w:fldChar w:fldCharType="separate"/>
      </w:r>
      <w:r w:rsidR="00AF0E77">
        <w:rPr>
          <w:noProof/>
        </w:rPr>
        <w:t>11</w:t>
      </w:r>
      <w:r w:rsidR="00B9261F">
        <w:rPr>
          <w:noProof/>
        </w:rPr>
        <w:fldChar w:fldCharType="end"/>
      </w:r>
      <w:bookmarkEnd w:id="14"/>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61589A">
        <w:tc>
          <w:tcPr>
            <w:tcW w:w="4765" w:type="dxa"/>
          </w:tcPr>
          <w:p w14:paraId="7B447703" w14:textId="77777777" w:rsidR="00295142" w:rsidRDefault="00295142" w:rsidP="00295142">
            <w:pPr>
              <w:keepNext/>
            </w:pPr>
            <w:r>
              <w:rPr>
                <w:noProof/>
              </w:rPr>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8"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bookmarkStart w:id="15" w:name="_Ref93677836"/>
            <w:r>
              <w:t xml:space="preserve">Figure </w:t>
            </w:r>
            <w:r w:rsidR="00B9261F">
              <w:fldChar w:fldCharType="begin"/>
            </w:r>
            <w:r w:rsidR="00B9261F">
              <w:instrText xml:space="preserve"> SEQ Figure \* ARABIC </w:instrText>
            </w:r>
            <w:r w:rsidR="00B9261F">
              <w:fldChar w:fldCharType="separate"/>
            </w:r>
            <w:r w:rsidR="00AF0E77">
              <w:rPr>
                <w:noProof/>
              </w:rPr>
              <w:t>12</w:t>
            </w:r>
            <w:r w:rsidR="00B9261F">
              <w:rPr>
                <w:noProof/>
              </w:rPr>
              <w:fldChar w:fldCharType="end"/>
            </w:r>
            <w:bookmarkEnd w:id="15"/>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59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bookmarkStart w:id="16" w:name="_Ref93677837"/>
            <w:r>
              <w:t xml:space="preserve">Figure </w:t>
            </w:r>
            <w:r w:rsidR="00B9261F">
              <w:fldChar w:fldCharType="begin"/>
            </w:r>
            <w:r w:rsidR="00B9261F">
              <w:instrText xml:space="preserve"> SEQ Figure \* ARABIC </w:instrText>
            </w:r>
            <w:r w:rsidR="00B9261F">
              <w:fldChar w:fldCharType="separate"/>
            </w:r>
            <w:r w:rsidR="00AF0E77">
              <w:rPr>
                <w:noProof/>
              </w:rPr>
              <w:t>13</w:t>
            </w:r>
            <w:r w:rsidR="00B9261F">
              <w:rPr>
                <w:noProof/>
              </w:rPr>
              <w:fldChar w:fldCharType="end"/>
            </w:r>
            <w:bookmarkEnd w:id="16"/>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C459D2E" w:rsidR="00295142" w:rsidRPr="0061589A" w:rsidRDefault="00B442E9">
      <w:pPr>
        <w:pStyle w:val="Heading2"/>
        <w:spacing w:after="240"/>
        <w:jc w:val="left"/>
        <w:pPrChange w:id="17" w:author="Frizzell, James A" w:date="2022-02-01T18:55:00Z">
          <w:pPr/>
        </w:pPrChange>
      </w:pPr>
      <w:r w:rsidRPr="0043518F">
        <w:rPr>
          <w:rFonts w:ascii="Times New Roman" w:hAnsi="Times New Roman" w:cs="Times New Roman"/>
          <w:b/>
          <w:bCs/>
          <w:color w:val="002060"/>
          <w:sz w:val="24"/>
          <w:szCs w:val="24"/>
        </w:rPr>
        <w:t>Runtime Analysis</w:t>
      </w:r>
    </w:p>
    <w:p w14:paraId="7E989416" w14:textId="20D89913"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543,929 function calls were executed within 0.382 seconds. </w:t>
      </w:r>
      <w:proofErr w:type="spellStart"/>
      <w:r w:rsidRPr="0061589A">
        <w:t>Timeit</w:t>
      </w:r>
      <w:proofErr w:type="spellEnd"/>
      <w:r w:rsidRPr="0061589A">
        <w:t xml:space="preserve"> averaged an execution time of 0.138 seconds across 100 trials.</w:t>
      </w:r>
      <w:ins w:id="18" w:author="Frizzell, James A" w:date="2022-02-02T21:28:00Z">
        <w:r w:rsidR="00F739ED">
          <w:t xml:space="preserve"> This was performed on a Windows 11 System with 32 GB RAM and a i7-12000KF running at 3.6 </w:t>
        </w:r>
      </w:ins>
      <w:ins w:id="19" w:author="Frizzell, James A" w:date="2022-02-02T21:29:00Z">
        <w:r w:rsidR="00F739ED">
          <w:t>GHz.</w:t>
        </w:r>
      </w:ins>
    </w:p>
    <w:p w14:paraId="2EED39B9" w14:textId="1A6C132E" w:rsidR="0061589A" w:rsidDel="001133FA" w:rsidRDefault="0061589A" w:rsidP="00295142">
      <w:pPr>
        <w:rPr>
          <w:del w:id="20" w:author="Frizzell, James A" w:date="2022-02-01T18:45:00Z"/>
        </w:rPr>
      </w:pPr>
      <w:r>
        <w:lastRenderedPageBreak/>
        <w:t>The time to</w:t>
      </w:r>
      <w:ins w:id="21" w:author="Frizzell, James A" w:date="2022-02-02T21:32:00Z">
        <w:r w:rsidR="0036748D">
          <w:t xml:space="preserve"> specify barge dimensions and run the </w:t>
        </w:r>
      </w:ins>
      <w:del w:id="22" w:author="Frizzell, James A" w:date="2022-02-02T21:32:00Z">
        <w:r w:rsidDel="0036748D">
          <w:delText xml:space="preserve"> </w:delText>
        </w:r>
      </w:del>
      <w:del w:id="23" w:author="Frizzell, James A" w:date="2022-02-02T21:27:00Z">
        <w:r w:rsidDel="003610B1">
          <w:delText>model</w:delText>
        </w:r>
        <w:r w:rsidR="00FB756A" w:rsidDel="003610B1">
          <w:delText xml:space="preserve"> and </w:delText>
        </w:r>
      </w:del>
      <w:r w:rsidR="00FB756A">
        <w:t>simulat</w:t>
      </w:r>
      <w:ins w:id="24" w:author="Frizzell, James A" w:date="2022-02-02T21:32:00Z">
        <w:r w:rsidR="0036748D">
          <w:t>ion</w:t>
        </w:r>
      </w:ins>
      <w:del w:id="25" w:author="Frizzell, James A" w:date="2022-02-02T21:32:00Z">
        <w:r w:rsidR="00FB756A" w:rsidDel="0036748D">
          <w:delText>e</w:delText>
        </w:r>
      </w:del>
      <w:del w:id="26" w:author="Frizzell, James A"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27" w:author="Frizzell, James A" w:date="2022-02-02T21:33:00Z">
        <w:r w:rsidR="0036748D">
          <w:t xml:space="preserve">creating a CAD </w:t>
        </w:r>
      </w:ins>
      <w:r w:rsidR="00FB756A">
        <w:t>model</w:t>
      </w:r>
      <w:del w:id="28" w:author="Frizzell, James A" w:date="2022-02-02T21:33:00Z">
        <w:r w:rsidR="00FB756A" w:rsidDel="0036748D">
          <w:delText>ling</w:delText>
        </w:r>
      </w:del>
      <w:r w:rsidR="00FB756A">
        <w:t xml:space="preserve"> the same barge in ANSYS </w:t>
      </w:r>
      <w:proofErr w:type="spellStart"/>
      <w:ins w:id="29" w:author="Frizzell, James A" w:date="2022-02-02T21:27:00Z">
        <w:r w:rsidR="003610B1">
          <w:t>DesignModeler</w:t>
        </w:r>
        <w:proofErr w:type="spellEnd"/>
        <w:r w:rsidR="003610B1">
          <w:t xml:space="preserve"> </w:t>
        </w:r>
      </w:ins>
      <w:r w:rsidR="00FB756A">
        <w:t>and simulating the results in AQWA averaged 10 minutes, not including an additional 5 minutes to open ANSYS Work</w:t>
      </w:r>
      <w:ins w:id="30" w:author="Frizzell, James A" w:date="2022-02-02T21:30:00Z">
        <w:r w:rsidR="001133FA">
          <w:t>bench.</w:t>
        </w:r>
      </w:ins>
      <w:del w:id="31" w:author="Frizzell, James A" w:date="2022-02-02T21:30:00Z">
        <w:r w:rsidR="00FB756A" w:rsidDel="001133FA">
          <w:delText>bench.</w:delText>
        </w:r>
      </w:del>
    </w:p>
    <w:p w14:paraId="185FFF46" w14:textId="77777777" w:rsidR="001133FA" w:rsidRDefault="001133FA" w:rsidP="00295142">
      <w:pPr>
        <w:rPr>
          <w:ins w:id="32" w:author="Frizzell, James A" w:date="2022-02-02T21:29:00Z"/>
        </w:rPr>
      </w:pPr>
    </w:p>
    <w:p w14:paraId="542F1002" w14:textId="09168C0C" w:rsidR="0043518F" w:rsidRDefault="00FB756A" w:rsidP="00295142">
      <w:r>
        <w:t xml:space="preserve">When considering the time spent on design modelling, the use of the NN model is much more efficient than the commercial alternatives due to its simplicity. </w:t>
      </w:r>
      <w:ins w:id="33" w:author="Frizzell, James A" w:date="2022-02-02T21:30:00Z">
        <w:r w:rsidR="001133FA">
          <w:t>Because the software is based in Python</w:t>
        </w:r>
      </w:ins>
      <w:ins w:id="34" w:author="Frizzell, James A" w:date="2022-02-02T21:31:00Z">
        <w:r w:rsidR="001133FA">
          <w:t xml:space="preserve"> and uses a defined class-structure to process user inputs, it can easily be integrated in other systems. </w:t>
        </w:r>
      </w:ins>
      <w:del w:id="35" w:author="Frizzell, James A" w:date="2022-02-02T21:31:00Z">
        <w:r w:rsidDel="001133FA">
          <w:delText>Of course</w:delText>
        </w:r>
      </w:del>
      <w:ins w:id="36" w:author="Frizzell, James A"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37" w:author="Frizzell, James A" w:date="2022-02-02T21:30:00Z">
        <w:r w:rsidR="001133FA">
          <w:t xml:space="preserve"> – all of which can be evaluated in ANSYS AQWA</w:t>
        </w:r>
      </w:ins>
      <w:r w:rsidR="0043518F">
        <w:t xml:space="preserve">. Such capabilities could be added in the future, but the dataset would need to be expanded. </w:t>
      </w:r>
      <w:del w:id="38" w:author="Fuerth, Mirjam" w:date="2022-02-02T09:11:00Z">
        <w:r w:rsidR="0043518F" w:rsidDel="005F7A3A">
          <w:delText>The data preprocessing procedure would also need to be changed to match the new data.</w:delText>
        </w:r>
      </w:del>
    </w:p>
    <w:p w14:paraId="2724507E" w14:textId="77777777" w:rsidR="00D846DD" w:rsidRDefault="00E13864" w:rsidP="00E13864">
      <w:pPr>
        <w:pStyle w:val="Heading1"/>
      </w:pPr>
      <w:r>
        <w:t>Conclusion</w:t>
      </w:r>
    </w:p>
    <w:p w14:paraId="048B14E9" w14:textId="0C6F2B03"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is important when setting up a neural network, as having a lower number of outputs improves accuracy when supplying the same amount of input data. A neural network is set up and adjusted to produce the most accurate results for the </w:t>
      </w:r>
      <w:r w:rsidR="00C961EE">
        <w:t>collected training data, and then implemented into a design studio where engineers can quickly input parameters and investigate the vessel’s response characteristics.</w:t>
      </w:r>
    </w:p>
    <w:p w14:paraId="3730B80F" w14:textId="51CB6FC1"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2FD6600F"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Wigley hulls, which can be parameterized in ANSYS in a similar fashion to what was done with the box barges.</w:t>
      </w:r>
    </w:p>
    <w:sdt>
      <w:sdtPr>
        <w:rPr>
          <w:rFonts w:eastAsiaTheme="minorHAnsi" w:cstheme="minorBidi"/>
          <w:b w:val="0"/>
          <w:smallCaps w:val="0"/>
          <w:color w:val="auto"/>
          <w:sz w:val="20"/>
          <w:szCs w:val="22"/>
        </w:rPr>
        <w:id w:val="-2126226368"/>
        <w:docPartObj>
          <w:docPartGallery w:val="Bibliographies"/>
          <w:docPartUnique/>
        </w:docPartObj>
      </w:sdtPr>
      <w:sdtEndPr/>
      <w:sdtContent>
        <w:p w14:paraId="5E0EEA26" w14:textId="52BBF7F7" w:rsidR="00793D49" w:rsidRDefault="00793D49">
          <w:pPr>
            <w:pStyle w:val="Heading1"/>
          </w:pPr>
          <w:r>
            <w:t>References</w:t>
          </w:r>
        </w:p>
        <w:sdt>
          <w:sdtPr>
            <w:id w:val="-573587230"/>
            <w:bibliography/>
          </w:sdtPr>
          <w:sdtEndPr/>
          <w:sdtContent>
            <w:p w14:paraId="0D25A6A4" w14:textId="77777777" w:rsidR="00532B5F" w:rsidRDefault="00793D49" w:rsidP="00532B5F">
              <w:pPr>
                <w:pStyle w:val="Bibliography"/>
                <w:ind w:left="720" w:hanging="720"/>
                <w:rPr>
                  <w:noProof/>
                  <w:sz w:val="24"/>
                  <w:szCs w:val="24"/>
                </w:rPr>
              </w:pPr>
              <w:r>
                <w:fldChar w:fldCharType="begin"/>
              </w:r>
              <w:r>
                <w:instrText xml:space="preserve"> BIBLIOGRAPHY </w:instrText>
              </w:r>
              <w:r>
                <w:fldChar w:fldCharType="separate"/>
              </w:r>
              <w:r w:rsidR="00532B5F">
                <w:rPr>
                  <w:noProof/>
                </w:rPr>
                <w:t xml:space="preserve">Jae, Hwan Lim, and Jae Jo Hyo. 2020. "Prediction of Barge Ship Roll Response Amplitude Operator Using Machine Learning Techniques." </w:t>
              </w:r>
              <w:r w:rsidR="00532B5F">
                <w:rPr>
                  <w:i/>
                  <w:iCs/>
                  <w:noProof/>
                </w:rPr>
                <w:t>Journal of Ocean Engineering and Technology</w:t>
              </w:r>
              <w:r w:rsidR="00532B5F">
                <w:rPr>
                  <w:noProof/>
                </w:rPr>
                <w:t xml:space="preserve"> 167-179.</w:t>
              </w:r>
            </w:p>
            <w:p w14:paraId="7876A9E1" w14:textId="77777777" w:rsidR="00532B5F" w:rsidRDefault="00532B5F" w:rsidP="00532B5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7B6027CD" w14:textId="77777777" w:rsidR="00532B5F" w:rsidRDefault="00532B5F" w:rsidP="00532B5F">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32E3E879" w14:textId="2B153C40" w:rsidR="00532B5F" w:rsidRDefault="00532B5F" w:rsidP="00532B5F">
              <w:pPr>
                <w:pStyle w:val="Bibliography"/>
                <w:ind w:left="720" w:hanging="720"/>
                <w:rPr>
                  <w:noProof/>
                </w:rPr>
              </w:pPr>
              <w:r>
                <w:rPr>
                  <w:noProof/>
                </w:rPr>
                <w:t>Tensorflow. 2022</w:t>
              </w:r>
              <w:r w:rsidR="00292DEE">
                <w:rPr>
                  <w:noProof/>
                </w:rPr>
                <w:t>-a</w:t>
              </w:r>
              <w:r>
                <w:rPr>
                  <w:noProof/>
                </w:rPr>
                <w:t xml:space="preserve">. </w:t>
              </w:r>
              <w:r>
                <w:rPr>
                  <w:i/>
                  <w:iCs/>
                  <w:noProof/>
                </w:rPr>
                <w:t>Basic regression: Predict fuel efficiency.</w:t>
              </w:r>
              <w:r>
                <w:rPr>
                  <w:noProof/>
                </w:rPr>
                <w:t xml:space="preserve"> 01 19. Accessed 01 21, 2022. https://www.tensorflow.org/tutorials/keras/regression#the_auto_mpg_dataset.</w:t>
              </w:r>
            </w:p>
            <w:p w14:paraId="6C5A2D51" w14:textId="2301ADCB" w:rsidR="00532B5F" w:rsidRDefault="00532B5F" w:rsidP="00532B5F">
              <w:pPr>
                <w:pStyle w:val="Bibliography"/>
                <w:ind w:left="720" w:hanging="720"/>
                <w:rPr>
                  <w:noProof/>
                </w:rPr>
              </w:pPr>
              <w:r>
                <w:rPr>
                  <w:noProof/>
                </w:rPr>
                <w:t>—. 2022</w:t>
              </w:r>
              <w:r w:rsidR="00292DEE">
                <w:rPr>
                  <w:noProof/>
                </w:rPr>
                <w:t>-b</w:t>
              </w:r>
              <w:r>
                <w:rPr>
                  <w:noProof/>
                </w:rPr>
                <w:t xml:space="preserve">. </w:t>
              </w:r>
              <w:r>
                <w:rPr>
                  <w:i/>
                  <w:iCs/>
                  <w:noProof/>
                </w:rPr>
                <w:t>Overfit and underfit.</w:t>
              </w:r>
              <w:r>
                <w:rPr>
                  <w:noProof/>
                </w:rPr>
                <w:t xml:space="preserve"> 01 19. Accessed 01 21, 2022. https://www.tensorflow.org/tutorials/keras/overfit_and_underfit.</w:t>
              </w:r>
            </w:p>
            <w:p w14:paraId="7D39AA43" w14:textId="2342BF92" w:rsidR="00793D49" w:rsidRDefault="00793D49" w:rsidP="00532B5F">
              <w:r>
                <w:rPr>
                  <w:b/>
                  <w:bCs/>
                  <w:noProof/>
                </w:rPr>
                <w:fldChar w:fldCharType="end"/>
              </w:r>
            </w:p>
          </w:sdtContent>
        </w:sdt>
      </w:sdtContent>
    </w:sdt>
    <w:p w14:paraId="1D6F9244" w14:textId="77777777" w:rsidR="00B8344E" w:rsidRPr="00B8344E" w:rsidRDefault="00B8344E" w:rsidP="007B0AA7"/>
    <w:sectPr w:rsidR="00B8344E" w:rsidRPr="00B8344E" w:rsidSect="00FF7D72">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334C" w14:textId="77777777" w:rsidR="00B9261F" w:rsidRDefault="00B9261F" w:rsidP="008A37A4">
      <w:pPr>
        <w:spacing w:after="0" w:line="240" w:lineRule="auto"/>
      </w:pPr>
      <w:r>
        <w:separator/>
      </w:r>
    </w:p>
  </w:endnote>
  <w:endnote w:type="continuationSeparator" w:id="0">
    <w:p w14:paraId="76DD48BF" w14:textId="77777777" w:rsidR="00B9261F" w:rsidRDefault="00B9261F"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99E9" w14:textId="77777777" w:rsidR="00B9261F" w:rsidRDefault="00B9261F" w:rsidP="008A37A4">
      <w:pPr>
        <w:spacing w:after="0" w:line="240" w:lineRule="auto"/>
      </w:pPr>
      <w:r>
        <w:separator/>
      </w:r>
    </w:p>
  </w:footnote>
  <w:footnote w:type="continuationSeparator" w:id="0">
    <w:p w14:paraId="6F516AD9" w14:textId="77777777" w:rsidR="00B9261F" w:rsidRDefault="00B9261F"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rson w15:author="Fuerth, Mirjam">
    <w15:presenceInfo w15:providerId="Windows Live" w15:userId="8636e5d1cb33b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65698"/>
    <w:rsid w:val="00076370"/>
    <w:rsid w:val="000A6FDF"/>
    <w:rsid w:val="000B4AEA"/>
    <w:rsid w:val="000D1678"/>
    <w:rsid w:val="000D4C9B"/>
    <w:rsid w:val="000D6C9F"/>
    <w:rsid w:val="000E7753"/>
    <w:rsid w:val="000F2BA7"/>
    <w:rsid w:val="001133FA"/>
    <w:rsid w:val="00142C08"/>
    <w:rsid w:val="00167DEE"/>
    <w:rsid w:val="00172EC7"/>
    <w:rsid w:val="00176987"/>
    <w:rsid w:val="00185A86"/>
    <w:rsid w:val="0019252F"/>
    <w:rsid w:val="001A7CE3"/>
    <w:rsid w:val="001B6F51"/>
    <w:rsid w:val="001C3982"/>
    <w:rsid w:val="00233DEE"/>
    <w:rsid w:val="002436B7"/>
    <w:rsid w:val="00280F43"/>
    <w:rsid w:val="00292DEE"/>
    <w:rsid w:val="00295142"/>
    <w:rsid w:val="002B1E1B"/>
    <w:rsid w:val="002C17CF"/>
    <w:rsid w:val="002D3C00"/>
    <w:rsid w:val="00352694"/>
    <w:rsid w:val="003610B1"/>
    <w:rsid w:val="00364A5C"/>
    <w:rsid w:val="0036748D"/>
    <w:rsid w:val="00376349"/>
    <w:rsid w:val="003C5291"/>
    <w:rsid w:val="003C5C8A"/>
    <w:rsid w:val="003E320E"/>
    <w:rsid w:val="003F0B8F"/>
    <w:rsid w:val="003F350B"/>
    <w:rsid w:val="004267C8"/>
    <w:rsid w:val="0043518F"/>
    <w:rsid w:val="00450C41"/>
    <w:rsid w:val="004978A8"/>
    <w:rsid w:val="004B2A8E"/>
    <w:rsid w:val="004B4039"/>
    <w:rsid w:val="004E150D"/>
    <w:rsid w:val="004F3D3B"/>
    <w:rsid w:val="00532B5F"/>
    <w:rsid w:val="005330AE"/>
    <w:rsid w:val="00540DAD"/>
    <w:rsid w:val="005D0F5F"/>
    <w:rsid w:val="005D6D3B"/>
    <w:rsid w:val="005E56CF"/>
    <w:rsid w:val="005F1639"/>
    <w:rsid w:val="005F7A3A"/>
    <w:rsid w:val="005F7AB8"/>
    <w:rsid w:val="00610AF4"/>
    <w:rsid w:val="0061589A"/>
    <w:rsid w:val="0062237D"/>
    <w:rsid w:val="00637AAA"/>
    <w:rsid w:val="00655F75"/>
    <w:rsid w:val="00681D26"/>
    <w:rsid w:val="006A13D6"/>
    <w:rsid w:val="006F29D6"/>
    <w:rsid w:val="006F7A50"/>
    <w:rsid w:val="007165EC"/>
    <w:rsid w:val="007276C3"/>
    <w:rsid w:val="007334B4"/>
    <w:rsid w:val="00735CAA"/>
    <w:rsid w:val="00737F13"/>
    <w:rsid w:val="00750FC2"/>
    <w:rsid w:val="00793D49"/>
    <w:rsid w:val="007A35C9"/>
    <w:rsid w:val="007B0AA7"/>
    <w:rsid w:val="007C07ED"/>
    <w:rsid w:val="007E0879"/>
    <w:rsid w:val="007E0CA5"/>
    <w:rsid w:val="007F5715"/>
    <w:rsid w:val="00811852"/>
    <w:rsid w:val="00811E29"/>
    <w:rsid w:val="00812268"/>
    <w:rsid w:val="00871197"/>
    <w:rsid w:val="00880D3F"/>
    <w:rsid w:val="00881A52"/>
    <w:rsid w:val="00890A36"/>
    <w:rsid w:val="00894328"/>
    <w:rsid w:val="008A37A4"/>
    <w:rsid w:val="008A69A0"/>
    <w:rsid w:val="008C27DB"/>
    <w:rsid w:val="0092119A"/>
    <w:rsid w:val="0095706D"/>
    <w:rsid w:val="00957752"/>
    <w:rsid w:val="009759D6"/>
    <w:rsid w:val="009B4177"/>
    <w:rsid w:val="009C153A"/>
    <w:rsid w:val="009D5C4B"/>
    <w:rsid w:val="009E120D"/>
    <w:rsid w:val="009E5F45"/>
    <w:rsid w:val="009F4638"/>
    <w:rsid w:val="00A16999"/>
    <w:rsid w:val="00A20358"/>
    <w:rsid w:val="00A260A4"/>
    <w:rsid w:val="00A42921"/>
    <w:rsid w:val="00A55C81"/>
    <w:rsid w:val="00A871F5"/>
    <w:rsid w:val="00AA4A05"/>
    <w:rsid w:val="00AA74A6"/>
    <w:rsid w:val="00AE4C3B"/>
    <w:rsid w:val="00AF0E77"/>
    <w:rsid w:val="00B430EB"/>
    <w:rsid w:val="00B442E9"/>
    <w:rsid w:val="00B47295"/>
    <w:rsid w:val="00B55487"/>
    <w:rsid w:val="00B82FB7"/>
    <w:rsid w:val="00B8344E"/>
    <w:rsid w:val="00B9261F"/>
    <w:rsid w:val="00BA3172"/>
    <w:rsid w:val="00BC338F"/>
    <w:rsid w:val="00BC7B5D"/>
    <w:rsid w:val="00C178C7"/>
    <w:rsid w:val="00C533D9"/>
    <w:rsid w:val="00C81514"/>
    <w:rsid w:val="00C844AD"/>
    <w:rsid w:val="00C94F3D"/>
    <w:rsid w:val="00C961EE"/>
    <w:rsid w:val="00D0726E"/>
    <w:rsid w:val="00D07A83"/>
    <w:rsid w:val="00D337A5"/>
    <w:rsid w:val="00D34E03"/>
    <w:rsid w:val="00D846DD"/>
    <w:rsid w:val="00D9741F"/>
    <w:rsid w:val="00D976DB"/>
    <w:rsid w:val="00DA6ECA"/>
    <w:rsid w:val="00DB78CC"/>
    <w:rsid w:val="00DD297F"/>
    <w:rsid w:val="00E10D46"/>
    <w:rsid w:val="00E11C21"/>
    <w:rsid w:val="00E12362"/>
    <w:rsid w:val="00E13864"/>
    <w:rsid w:val="00E23D1B"/>
    <w:rsid w:val="00E37B00"/>
    <w:rsid w:val="00E93294"/>
    <w:rsid w:val="00EC7E7E"/>
    <w:rsid w:val="00ED73E7"/>
    <w:rsid w:val="00EF1D87"/>
    <w:rsid w:val="00F10533"/>
    <w:rsid w:val="00F34410"/>
    <w:rsid w:val="00F739ED"/>
    <w:rsid w:val="00F84BDC"/>
    <w:rsid w:val="00FA523F"/>
    <w:rsid w:val="00FB5292"/>
    <w:rsid w:val="00FB756A"/>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basedOn w:val="DefaultParagraphFont"/>
    <w:uiPriority w:val="99"/>
    <w:semiHidden/>
    <w:unhideWhenUsed/>
    <w:rsid w:val="00D07A83"/>
    <w:rPr>
      <w:sz w:val="16"/>
      <w:szCs w:val="16"/>
    </w:rPr>
  </w:style>
  <w:style w:type="paragraph" w:styleId="CommentText">
    <w:name w:val="annotation text"/>
    <w:basedOn w:val="Normal"/>
    <w:link w:val="CommentTextChar"/>
    <w:uiPriority w:val="99"/>
    <w:semiHidden/>
    <w:unhideWhenUsed/>
    <w:rsid w:val="00D07A83"/>
    <w:pPr>
      <w:spacing w:line="240" w:lineRule="auto"/>
    </w:pPr>
    <w:rPr>
      <w:szCs w:val="20"/>
    </w:rPr>
  </w:style>
  <w:style w:type="character" w:customStyle="1" w:styleId="CommentTextChar">
    <w:name w:val="Comment Text Char"/>
    <w:basedOn w:val="DefaultParagraphFont"/>
    <w:link w:val="CommentText"/>
    <w:uiPriority w:val="99"/>
    <w:semiHidden/>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basedOn w:val="CommentText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s>
</file>

<file path=customXml/itemProps1.xml><?xml version="1.0" encoding="utf-8"?>
<ds:datastoreItem xmlns:ds="http://schemas.openxmlformats.org/officeDocument/2006/customXml" ds:itemID="{A8655ABE-DF4A-418A-B061-AD9E9245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11</cp:revision>
  <dcterms:created xsi:type="dcterms:W3CDTF">2022-01-23T03:37:00Z</dcterms:created>
  <dcterms:modified xsi:type="dcterms:W3CDTF">2022-02-03T03:33:00Z</dcterms:modified>
</cp:coreProperties>
</file>