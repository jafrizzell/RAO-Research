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39E4" w14:textId="11493AB8" w:rsidR="002D3C00" w:rsidRDefault="002D3C00" w:rsidP="002D3C00">
      <w:pPr>
        <w:pStyle w:val="Title"/>
        <w:spacing w:after="0"/>
      </w:pPr>
      <w:r>
        <w:t>Prediction of Vessel RAOs:</w:t>
      </w:r>
    </w:p>
    <w:p w14:paraId="2950D007" w14:textId="1A1E239F" w:rsidR="002D3C00" w:rsidRPr="002D3C00" w:rsidRDefault="002D3C00" w:rsidP="002D3C00">
      <w:pPr>
        <w:pStyle w:val="Subtitle"/>
        <w:rPr>
          <w:rFonts w:ascii="Times New Roman" w:hAnsi="Times New Roman" w:cs="Times New Roman"/>
          <w:color w:val="auto"/>
        </w:rPr>
      </w:pPr>
      <w:r w:rsidRPr="002D3C00">
        <w:rPr>
          <w:rFonts w:ascii="Times New Roman" w:hAnsi="Times New Roman" w:cs="Times New Roman"/>
          <w:color w:val="auto"/>
        </w:rPr>
        <w:t>Applications of Deep Learning to Assist in Design</w:t>
      </w:r>
    </w:p>
    <w:p w14:paraId="5BD0C973" w14:textId="1C01B9FF" w:rsidR="008A37A4" w:rsidRDefault="00C81514" w:rsidP="008A37A4">
      <w:pPr>
        <w:pStyle w:val="Style1"/>
      </w:pPr>
      <w:r>
        <w:t>James Frizzell</w:t>
      </w:r>
    </w:p>
    <w:p w14:paraId="73CD36F0" w14:textId="0F7BEEA6" w:rsidR="008A37A4" w:rsidRDefault="00C81514" w:rsidP="008A37A4">
      <w:pPr>
        <w:pStyle w:val="Authordetalis"/>
      </w:pPr>
      <w:r>
        <w:t>Texas A&amp;M University</w:t>
      </w:r>
      <w:r w:rsidR="008A37A4">
        <w:t xml:space="preserve"> </w:t>
      </w:r>
    </w:p>
    <w:p w14:paraId="22C18030" w14:textId="389822EE" w:rsidR="008A37A4" w:rsidRDefault="00C81514" w:rsidP="008A37A4">
      <w:pPr>
        <w:pStyle w:val="Style1"/>
      </w:pPr>
      <w:r>
        <w:t>Dr. Mirjam Furth</w:t>
      </w:r>
    </w:p>
    <w:p w14:paraId="745F7399" w14:textId="1AAFE071" w:rsidR="008A37A4" w:rsidRDefault="00C81514" w:rsidP="008A37A4">
      <w:pPr>
        <w:pStyle w:val="Authordetalis"/>
      </w:pPr>
      <w:r>
        <w:t>Texas A&amp;M University</w:t>
      </w:r>
    </w:p>
    <w:p w14:paraId="0CE29D56" w14:textId="77777777" w:rsidR="008A37A4" w:rsidRPr="008A37A4" w:rsidRDefault="008A37A4" w:rsidP="008A37A4">
      <w:pPr>
        <w:pStyle w:val="NoSpacing"/>
        <w:rPr>
          <w:b/>
          <w:bCs/>
          <w:i/>
          <w:iCs/>
        </w:rPr>
      </w:pPr>
    </w:p>
    <w:p w14:paraId="6CBA9D51" w14:textId="4E3D7095" w:rsidR="008A37A4" w:rsidRPr="008A37A4" w:rsidRDefault="008A37A4" w:rsidP="008A37A4">
      <w:pPr>
        <w:pStyle w:val="NoSpacing"/>
        <w:rPr>
          <w:b/>
          <w:bCs/>
          <w:i/>
          <w:iCs/>
        </w:rPr>
      </w:pPr>
      <w:r w:rsidRPr="008A37A4">
        <w:rPr>
          <w:b/>
          <w:bCs/>
          <w:i/>
          <w:iCs/>
        </w:rPr>
        <w:t>Proceedings of the 2</w:t>
      </w:r>
      <w:r w:rsidR="00C81514">
        <w:rPr>
          <w:b/>
          <w:bCs/>
          <w:i/>
          <w:iCs/>
        </w:rPr>
        <w:t>7</w:t>
      </w:r>
      <w:r w:rsidRPr="008A37A4">
        <w:rPr>
          <w:b/>
          <w:bCs/>
          <w:i/>
          <w:iCs/>
        </w:rPr>
        <w:t xml:space="preserve">th Offshore Symposium, </w:t>
      </w:r>
      <w:r w:rsidR="00C81514">
        <w:rPr>
          <w:b/>
          <w:bCs/>
          <w:i/>
          <w:iCs/>
        </w:rPr>
        <w:t>February 22</w:t>
      </w:r>
      <w:r w:rsidR="00C81514" w:rsidRPr="00C81514">
        <w:rPr>
          <w:b/>
          <w:bCs/>
          <w:i/>
          <w:iCs/>
          <w:vertAlign w:val="superscript"/>
        </w:rPr>
        <w:t>nd</w:t>
      </w:r>
      <w:r w:rsidR="009B4177">
        <w:rPr>
          <w:b/>
          <w:bCs/>
          <w:i/>
          <w:iCs/>
        </w:rPr>
        <w:t>, 202</w:t>
      </w:r>
      <w:r w:rsidR="00D976DB">
        <w:rPr>
          <w:b/>
          <w:bCs/>
          <w:i/>
          <w:iCs/>
        </w:rPr>
        <w:t>2</w:t>
      </w:r>
      <w:r w:rsidRPr="008A37A4">
        <w:rPr>
          <w:b/>
          <w:bCs/>
          <w:i/>
          <w:iCs/>
        </w:rPr>
        <w:t>, Houston, Texas</w:t>
      </w:r>
    </w:p>
    <w:p w14:paraId="4E322BA7" w14:textId="77777777" w:rsidR="008A37A4" w:rsidRPr="008A37A4" w:rsidRDefault="008A37A4" w:rsidP="008A37A4">
      <w:pPr>
        <w:pStyle w:val="NoSpacing"/>
        <w:rPr>
          <w:b/>
          <w:bCs/>
          <w:i/>
          <w:iCs/>
        </w:rPr>
      </w:pPr>
      <w:r w:rsidRPr="008A37A4">
        <w:rPr>
          <w:b/>
          <w:bCs/>
          <w:i/>
          <w:iCs/>
        </w:rPr>
        <w:t>Texas Section of the Society of Naval Architects and Marine Engineers</w:t>
      </w:r>
    </w:p>
    <w:p w14:paraId="75C18FFD" w14:textId="77777777" w:rsidR="008A37A4" w:rsidRPr="008A37A4" w:rsidRDefault="008A37A4" w:rsidP="008A37A4">
      <w:pPr>
        <w:pStyle w:val="NoSpacing"/>
        <w:rPr>
          <w:b/>
          <w:bCs/>
          <w:i/>
          <w:iCs/>
        </w:rPr>
      </w:pPr>
    </w:p>
    <w:p w14:paraId="1DBDD373" w14:textId="43689C8A" w:rsidR="008A37A4" w:rsidRPr="008A37A4" w:rsidRDefault="008A37A4" w:rsidP="008A37A4">
      <w:pPr>
        <w:pStyle w:val="NoSpacing"/>
        <w:rPr>
          <w:b/>
          <w:bCs/>
          <w:i/>
          <w:iCs/>
        </w:rPr>
      </w:pPr>
      <w:r w:rsidRPr="008A37A4">
        <w:rPr>
          <w:b/>
          <w:bCs/>
          <w:i/>
          <w:iCs/>
        </w:rPr>
        <w:t>Copyright 20</w:t>
      </w:r>
      <w:r>
        <w:rPr>
          <w:b/>
          <w:bCs/>
          <w:i/>
          <w:iCs/>
        </w:rPr>
        <w:t>2</w:t>
      </w:r>
      <w:r w:rsidR="00D976DB">
        <w:rPr>
          <w:b/>
          <w:bCs/>
          <w:i/>
          <w:iCs/>
        </w:rPr>
        <w:t>2</w:t>
      </w:r>
      <w:r w:rsidRPr="008A37A4">
        <w:rPr>
          <w:b/>
          <w:bCs/>
          <w:i/>
          <w:iCs/>
        </w:rPr>
        <w:t>, The Society of Naval Architects and Marine Engineers</w:t>
      </w:r>
    </w:p>
    <w:p w14:paraId="1665A40B" w14:textId="77777777" w:rsidR="0019252F" w:rsidRDefault="0019252F" w:rsidP="0019252F">
      <w:pPr>
        <w:pBdr>
          <w:bottom w:val="single" w:sz="24" w:space="8" w:color="2267AE"/>
        </w:pBdr>
        <w:rPr>
          <w:rFonts w:ascii="Arial" w:eastAsia="Arial" w:hAnsi="Arial" w:cs="Arial"/>
          <w:sz w:val="12"/>
          <w:szCs w:val="12"/>
        </w:rPr>
      </w:pPr>
    </w:p>
    <w:p w14:paraId="5452F57D" w14:textId="77777777" w:rsidR="0019252F" w:rsidRDefault="0019252F" w:rsidP="0019252F">
      <w:pPr>
        <w:pStyle w:val="Abstract"/>
        <w:jc w:val="center"/>
        <w:rPr>
          <w:b/>
          <w:bCs/>
        </w:rPr>
      </w:pPr>
      <w:r w:rsidRPr="0019252F">
        <w:rPr>
          <w:b/>
          <w:bCs/>
        </w:rPr>
        <w:t>ABSTRACT</w:t>
      </w:r>
    </w:p>
    <w:p w14:paraId="3F89A7A1" w14:textId="4F185E9F" w:rsidR="00C81514" w:rsidRPr="00C81514" w:rsidRDefault="00C81514" w:rsidP="00C81514">
      <w:pPr>
        <w:pStyle w:val="Abstract"/>
      </w:pPr>
      <w:r w:rsidRPr="00C81514">
        <w:t>In an age of high-paced design, a need arises for engineers to quickly estimate the feasibility of their ideas without spending weeks developing a computer model.  At the same time, the use of machine learning models, or neural networks, in the maritime industry has grown substantially over the past years.  By further extending the use of these predictive models in the design phase, marine engineers and naval architects can expedite their work.</w:t>
      </w:r>
    </w:p>
    <w:p w14:paraId="0F8DAA01" w14:textId="5D0FAEAB" w:rsidR="00C81514" w:rsidRPr="00C81514" w:rsidRDefault="00C81514" w:rsidP="00C81514">
      <w:pPr>
        <w:pStyle w:val="Abstract"/>
      </w:pPr>
      <w:r w:rsidRPr="00C81514">
        <w:t xml:space="preserve">This paper focuses on the creation of a neural network that can estimate the Response Amplitude Operators (RAOs) of a vessel given its characteristic properties such as length, beam, and draft.  A dataset was collected through a parametric design analysis of box barges using ANSYS AQWA, and the RAO </w:t>
      </w:r>
      <w:r w:rsidR="000B4AEA">
        <w:t>was simulated</w:t>
      </w:r>
      <w:r w:rsidRPr="00C81514">
        <w:t xml:space="preserve"> for all 6 degrees of freedom. A critically damped spring equation was generated for each degree. </w:t>
      </w:r>
      <w:r w:rsidR="00D07A83">
        <w:t xml:space="preserve">A </w:t>
      </w:r>
      <w:proofErr w:type="spellStart"/>
      <w:r w:rsidRPr="00C81514">
        <w:t>Keras</w:t>
      </w:r>
      <w:proofErr w:type="spellEnd"/>
      <w:r w:rsidRPr="00C81514">
        <w:t xml:space="preserve"> Neural Network Model was trained on the three parameters and the wave heading angle, with the hidden layers and neuron count being adjusted to optimize the loss and maximize R-squared. </w:t>
      </w:r>
    </w:p>
    <w:p w14:paraId="79855BE1" w14:textId="2230F22E" w:rsidR="00C81514" w:rsidRPr="00C81514" w:rsidRDefault="00C81514" w:rsidP="00C81514">
      <w:pPr>
        <w:pStyle w:val="Abstract"/>
      </w:pPr>
      <w:r w:rsidRPr="00C81514">
        <w:t>To validate the results, a series of box barges with dimensions that were not a part of the training dataset were simulated in ANSYS, while the virtual model with identical characteristics was simulated with the Neural Network.  The resulting RAOs were compared to validify the accuracy of the Neural Network.</w:t>
      </w:r>
    </w:p>
    <w:p w14:paraId="0C22B64F" w14:textId="77777777" w:rsidR="00C81514" w:rsidRPr="00C81514" w:rsidRDefault="00C81514" w:rsidP="00C81514">
      <w:pPr>
        <w:pStyle w:val="Abstract"/>
      </w:pPr>
      <w:r w:rsidRPr="00C81514">
        <w:t xml:space="preserve">With this predictive model, engineers can quickly determine a </w:t>
      </w:r>
      <w:proofErr w:type="spellStart"/>
      <w:r w:rsidRPr="00C81514">
        <w:t>hullform’s</w:t>
      </w:r>
      <w:proofErr w:type="spellEnd"/>
      <w:r w:rsidRPr="00C81514">
        <w:t xml:space="preserve"> RAOs, and compare the response with the common sea states along the intended route. Additionally, the model can assist in design iteration. As the hull shape gradually changes, the new RAOs can be estimated to ensure that the design is progressing in an appropriate direction.</w:t>
      </w:r>
    </w:p>
    <w:p w14:paraId="65F8982D" w14:textId="154F5734" w:rsidR="005F7AB8" w:rsidRPr="005F7AB8" w:rsidRDefault="005F7AB8" w:rsidP="005F7AB8">
      <w:pPr>
        <w:pStyle w:val="Abstract"/>
        <w:rPr>
          <w:b/>
          <w:bCs/>
        </w:rPr>
      </w:pPr>
      <w:r>
        <w:rPr>
          <w:b/>
          <w:bCs/>
        </w:rPr>
        <w:t>Keywords: SNAME, Offshore Symposium</w:t>
      </w:r>
      <w:r w:rsidR="00C81514">
        <w:rPr>
          <w:b/>
          <w:bCs/>
        </w:rPr>
        <w:t>, Machine Learning, Deep Neural Network, RAO</w:t>
      </w:r>
    </w:p>
    <w:p w14:paraId="0CF2ECAA" w14:textId="77777777" w:rsidR="005F7AB8" w:rsidRDefault="005F7AB8" w:rsidP="005F7AB8">
      <w:pPr>
        <w:pStyle w:val="Heading1"/>
        <w:rPr>
          <w:b w:val="0"/>
        </w:rPr>
      </w:pPr>
      <w:r>
        <w:rPr>
          <w:b w:val="0"/>
        </w:rPr>
        <w:t>Introduction</w:t>
      </w:r>
    </w:p>
    <w:p w14:paraId="59E043A5" w14:textId="19CC0FC6" w:rsidR="007A35C9" w:rsidRDefault="00C81514" w:rsidP="005F7AB8">
      <w:r>
        <w:t>Finding the Response Amplitude Operators (RAOs) of a vessel is a numerically expensive process. Industry standard programs such as ANSYS AQWA</w:t>
      </w:r>
      <w:r w:rsidR="007A35C9">
        <w:t xml:space="preserve"> use complex procedures to solve Equation </w:t>
      </w:r>
      <w:r w:rsidR="007E0879">
        <w:t>1 and</w:t>
      </w:r>
      <w:r w:rsidR="007A35C9">
        <w:t xml:space="preserve"> return a precise solution</w:t>
      </w:r>
      <w:r w:rsidR="001B6F51">
        <w:t>.</w:t>
      </w:r>
    </w:p>
    <w:p w14:paraId="35ACC6F7" w14:textId="48E4617D" w:rsidR="00C81514" w:rsidRDefault="007A35C9" w:rsidP="007A35C9">
      <w:pPr>
        <w:jc w:val="right"/>
      </w:pPr>
      <m:oMath>
        <m:r>
          <m:rPr>
            <m:sty m:val="bi"/>
          </m:rPr>
          <w:rPr>
            <w:rFonts w:ascii="Cambria Math" w:hAnsi="Cambria Math"/>
          </w:rPr>
          <w:lastRenderedPageBreak/>
          <m:t>RAO(ω)=</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0</m:t>
                </m:r>
              </m:sub>
            </m:sSub>
          </m:num>
          <m:den>
            <m:r>
              <m:rPr>
                <m:sty m:val="bi"/>
              </m:rPr>
              <w:rPr>
                <w:rFonts w:ascii="Cambria Math" w:hAnsi="Cambria Math"/>
              </w:rPr>
              <m:t>C-</m:t>
            </m:r>
            <m:d>
              <m:dPr>
                <m:ctrlPr>
                  <w:rPr>
                    <w:rFonts w:ascii="Cambria Math" w:hAnsi="Cambria Math"/>
                    <w:b/>
                    <w:i/>
                  </w:rPr>
                </m:ctrlPr>
              </m:dPr>
              <m:e>
                <m:r>
                  <m:rPr>
                    <m:sty m:val="bi"/>
                  </m:rPr>
                  <w:rPr>
                    <w:rFonts w:ascii="Cambria Math" w:hAnsi="Cambria Math"/>
                  </w:rPr>
                  <m:t>M+A</m:t>
                </m:r>
                <m:d>
                  <m:dPr>
                    <m:ctrlPr>
                      <w:rPr>
                        <w:rFonts w:ascii="Cambria Math" w:hAnsi="Cambria Math"/>
                        <w:b/>
                        <w:i/>
                      </w:rPr>
                    </m:ctrlPr>
                  </m:dPr>
                  <m:e>
                    <m:r>
                      <m:rPr>
                        <m:sty m:val="bi"/>
                      </m:rPr>
                      <w:rPr>
                        <w:rFonts w:ascii="Cambria Math" w:hAnsi="Cambria Math"/>
                      </w:rPr>
                      <m:t>ω</m:t>
                    </m:r>
                  </m:e>
                </m:d>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+iB(ω)*ω</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03F1E8BD" w14:textId="3DACB55B" w:rsidR="001B6F51" w:rsidRDefault="001B6F51" w:rsidP="005F7AB8">
      <w:r>
        <w:t xml:space="preserve">This methodology has benefits and drawbacks. While it is a highly scalable process and can be applied to an object of any shape, the computational time is long. Additionally, the quality of results is directly coupled to the quality of the input geometric model. In an iterative design environment where an engineering is constantly adjusting a </w:t>
      </w:r>
      <w:proofErr w:type="spellStart"/>
      <w:r>
        <w:t>hullform</w:t>
      </w:r>
      <w:proofErr w:type="spellEnd"/>
      <w:r>
        <w:t xml:space="preserve"> to suit a client’s needs, the corresponding digital model must be updated as well in order to maintain the integrity of the numerical results. This method, although highly accurate when performed correctly, is time-consuming and by extension, costly.</w:t>
      </w:r>
    </w:p>
    <w:p w14:paraId="198F474C" w14:textId="6835A057" w:rsidR="001B6F51" w:rsidRDefault="00811E29" w:rsidP="005F7AB8">
      <w:r>
        <w:t xml:space="preserve">To eliminate the need for complex mathematical equations, </w:t>
      </w:r>
      <w:r w:rsidR="00EF1D87">
        <w:t>N</w:t>
      </w:r>
      <w:r>
        <w:t xml:space="preserve">eural </w:t>
      </w:r>
      <w:r w:rsidR="00EF1D87">
        <w:t>N</w:t>
      </w:r>
      <w:r>
        <w:t xml:space="preserve">etworks (NN) can be implemented to derive the correlation between inputs and outputs. In this case, a </w:t>
      </w:r>
      <w:r w:rsidR="00EF1D87">
        <w:t>D</w:t>
      </w:r>
      <w:r>
        <w:t xml:space="preserve">eep </w:t>
      </w:r>
      <w:r w:rsidR="00EF1D87">
        <w:t>N</w:t>
      </w:r>
      <w:r>
        <w:t xml:space="preserve">eural </w:t>
      </w:r>
      <w:r w:rsidR="00EF1D87">
        <w:t>N</w:t>
      </w:r>
      <w:r>
        <w:t>etwork (DNN) has been created to predict the RAOs of a vessel with respect to frequency given only the characteristic dimensions of length, beam, draft, and the wave heading angle. With this approach, the calculation of approximate RAOs only requires a few seconds of computational time.</w:t>
      </w:r>
    </w:p>
    <w:p w14:paraId="11A6FD65" w14:textId="1E5FCC62" w:rsidR="00811E29" w:rsidRDefault="00811E29" w:rsidP="005F7AB8">
      <w:r>
        <w:t>Simply inserting a neural network into a complex problem is never an ex-machina solution, though. To obtain accurate results, a comprehensive dataset must be collected during development to train the NN on. Hundreds or thousands of vessels must</w:t>
      </w:r>
      <w:r w:rsidR="00F10533">
        <w:t xml:space="preserve"> have their RAOs solved in the conventional method to provide learning material for the predictive model. Additionally, the model is only able to accurately predict vessel with similar body shapes as those given in the training dataset.</w:t>
      </w:r>
      <w:r w:rsidR="00172EC7">
        <w:t xml:space="preserve"> To create a robust, accurate model would take a long time to develop.</w:t>
      </w:r>
    </w:p>
    <w:p w14:paraId="5C307F60" w14:textId="5C18831A" w:rsidR="00B82FB7" w:rsidRDefault="000B4AEA" w:rsidP="005F7AB8">
      <w:r>
        <w:t xml:space="preserve">The application of NN in the marine industry is in its infancy. </w:t>
      </w:r>
      <w:r w:rsidR="00B82FB7">
        <w:t>In 2020, a study was performed using neural networks to predict the roll RAO value and the wave frequencies at which they occurred</w:t>
      </w:r>
      <w:sdt>
        <w:sdtPr>
          <w:id w:val="-351496512"/>
          <w:citation/>
        </w:sdtPr>
        <w:sdtEndPr/>
        <w:sdtContent>
          <w:r w:rsidR="00B82FB7">
            <w:fldChar w:fldCharType="begin"/>
          </w:r>
          <w:r w:rsidR="00B82FB7">
            <w:instrText xml:space="preserve"> CITATION JOET20 \l 1033 </w:instrText>
          </w:r>
          <w:r w:rsidR="00B82FB7">
            <w:fldChar w:fldCharType="separate"/>
          </w:r>
          <w:r w:rsidR="00532B5F">
            <w:rPr>
              <w:noProof/>
            </w:rPr>
            <w:t xml:space="preserve"> (Jae and Hyo 2020)</w:t>
          </w:r>
          <w:r w:rsidR="00B82FB7">
            <w:fldChar w:fldCharType="end"/>
          </w:r>
        </w:sdtContent>
      </w:sdt>
      <w:r w:rsidR="00B82FB7">
        <w:t xml:space="preserve">. </w:t>
      </w:r>
      <w:r>
        <w:t>However,</w:t>
      </w:r>
      <w:r w:rsidR="00B82FB7">
        <w:t xml:space="preserve"> the scope of the previous work was limited in comparison to the objectives of this project.</w:t>
      </w:r>
    </w:p>
    <w:p w14:paraId="0D733FF9" w14:textId="075FBB5D" w:rsidR="00172EC7" w:rsidRDefault="00172EC7" w:rsidP="005F7AB8">
      <w:r>
        <w:t>The purpose of this paper is to detail the process of creating a proof-of-concept neural network that can predict the RAOs of a simple box barge. Future work will be needed to expand the capability to complex hull structures.</w:t>
      </w:r>
    </w:p>
    <w:p w14:paraId="389C14CE" w14:textId="77777777" w:rsidR="00D846DD" w:rsidRDefault="00E13864" w:rsidP="00E13864">
      <w:pPr>
        <w:pStyle w:val="Heading1"/>
      </w:pPr>
      <w:r>
        <w:t xml:space="preserve">Methodology </w:t>
      </w:r>
    </w:p>
    <w:p w14:paraId="675D517C" w14:textId="77777777" w:rsidR="00AA4A05" w:rsidRPr="00AA4A05" w:rsidRDefault="00AA4A05" w:rsidP="00AA4A05">
      <w:pPr>
        <w:pStyle w:val="Heading2"/>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Data Collection</w:t>
      </w:r>
    </w:p>
    <w:p w14:paraId="56D6EA04" w14:textId="5837998B" w:rsidR="00E13864" w:rsidRDefault="00450C41" w:rsidP="00E13864">
      <w:r>
        <w:t>The first step in developing any neural network is to collect a dataset. The dataset must include:</w:t>
      </w:r>
    </w:p>
    <w:p w14:paraId="680A47E7" w14:textId="0C93FE89" w:rsidR="00450C41" w:rsidRDefault="00450C41" w:rsidP="00450C41">
      <w:pPr>
        <w:pStyle w:val="ListParagraph"/>
        <w:numPr>
          <w:ilvl w:val="0"/>
          <w:numId w:val="15"/>
        </w:numPr>
      </w:pPr>
      <w:r>
        <w:t>The model inputs</w:t>
      </w:r>
      <w:r w:rsidR="00AF0E77">
        <w:t xml:space="preserve"> (independent variables)</w:t>
      </w:r>
    </w:p>
    <w:p w14:paraId="1211D0A3" w14:textId="4DE20619" w:rsidR="00450C41" w:rsidRDefault="00450C41" w:rsidP="00450C41">
      <w:pPr>
        <w:pStyle w:val="ListParagraph"/>
        <w:numPr>
          <w:ilvl w:val="0"/>
          <w:numId w:val="15"/>
        </w:numPr>
      </w:pPr>
      <w:r>
        <w:t>The model outputs</w:t>
      </w:r>
      <w:r w:rsidR="00AF0E77">
        <w:t xml:space="preserve"> (dependent variables)</w:t>
      </w:r>
    </w:p>
    <w:p w14:paraId="56910500" w14:textId="6EFF4896" w:rsidR="00DA6ECA" w:rsidRDefault="00DA6ECA" w:rsidP="00DA6ECA">
      <w:r>
        <w:t xml:space="preserve">The inputs are easy to </w:t>
      </w:r>
      <w:r w:rsidR="00880D3F">
        <w:t>define and</w:t>
      </w:r>
      <w:r>
        <w:t xml:space="preserve"> mark the bounds of viable </w:t>
      </w:r>
      <w:r w:rsidR="00880D3F">
        <w:t xml:space="preserve">prediction. </w:t>
      </w:r>
      <w:r w:rsidR="00176987">
        <w:fldChar w:fldCharType="begin"/>
      </w:r>
      <w:r w:rsidR="00176987">
        <w:instrText xml:space="preserve"> REF _Ref91060353 \h </w:instrText>
      </w:r>
      <w:r w:rsidR="00176987">
        <w:fldChar w:fldCharType="separate"/>
      </w:r>
      <w:r w:rsidR="00176987">
        <w:t xml:space="preserve">Table </w:t>
      </w:r>
      <w:r w:rsidR="00176987">
        <w:rPr>
          <w:noProof/>
        </w:rPr>
        <w:t>1</w:t>
      </w:r>
      <w:r w:rsidR="00176987">
        <w:fldChar w:fldCharType="end"/>
      </w:r>
      <w:r w:rsidR="00176987">
        <w:t xml:space="preserve"> outlines the four parameters that w</w:t>
      </w:r>
      <w:r w:rsidR="007276C3">
        <w:t xml:space="preserve">ere </w:t>
      </w:r>
      <w:r w:rsidR="00176987">
        <w:t xml:space="preserve">used in this study. The boundary of accuracy is the upper and lower limits of inputs, meaning that this model will work best for box barges with characteristic dimensions that fall within these ranges. </w:t>
      </w:r>
      <w:r w:rsidR="007E0879">
        <w:t>The model will still work for barges outside of these values, but the</w:t>
      </w:r>
      <w:r w:rsidR="000B4AEA">
        <w:t>n the</w:t>
      </w:r>
      <w:r w:rsidR="007E0879">
        <w:t xml:space="preserve"> predicted RAOs are subject to higher inaccuracies.</w:t>
      </w:r>
      <w:r w:rsidR="007276C3">
        <w:t xml:space="preserve"> In total, </w:t>
      </w:r>
      <w:r w:rsidR="00E93294">
        <w:t>2</w:t>
      </w:r>
      <w:r w:rsidR="007276C3">
        <w:t>14 box barges were included in the dataset.</w:t>
      </w:r>
    </w:p>
    <w:p w14:paraId="5D88DA25" w14:textId="74B69E8C" w:rsidR="00DA6ECA" w:rsidRDefault="00880D3F" w:rsidP="00880D3F">
      <w:pPr>
        <w:pStyle w:val="Caption"/>
        <w:jc w:val="center"/>
      </w:pPr>
      <w:bookmarkStart w:id="0" w:name="_Ref91060353"/>
      <w:r>
        <w:t xml:space="preserve">Table </w:t>
      </w:r>
      <w:r w:rsidR="000B1773">
        <w:fldChar w:fldCharType="begin"/>
      </w:r>
      <w:r w:rsidR="000B1773">
        <w:instrText xml:space="preserve"> SEQ Table \* ARABIC </w:instrText>
      </w:r>
      <w:r w:rsidR="000B1773">
        <w:fldChar w:fldCharType="separate"/>
      </w:r>
      <w:r w:rsidR="00E37B00">
        <w:rPr>
          <w:noProof/>
        </w:rPr>
        <w:t>1</w:t>
      </w:r>
      <w:r w:rsidR="000B1773">
        <w:rPr>
          <w:noProof/>
        </w:rPr>
        <w:fldChar w:fldCharType="end"/>
      </w:r>
      <w:bookmarkEnd w:id="0"/>
      <w:r>
        <w:t>: Inputs to Neural Network Model</w:t>
      </w:r>
    </w:p>
    <w:tbl>
      <w:tblPr>
        <w:tblStyle w:val="TableGrid"/>
        <w:tblW w:w="0" w:type="auto"/>
        <w:tblLook w:val="04A0" w:firstRow="1" w:lastRow="0" w:firstColumn="1" w:lastColumn="0" w:noHBand="0" w:noVBand="1"/>
        <w:tblCaption w:val="Table 1: stuff"/>
      </w:tblPr>
      <w:tblGrid>
        <w:gridCol w:w="3116"/>
        <w:gridCol w:w="3117"/>
        <w:gridCol w:w="3117"/>
      </w:tblGrid>
      <w:tr w:rsidR="00450C41" w14:paraId="389AE48E" w14:textId="77777777" w:rsidTr="00450C41">
        <w:tc>
          <w:tcPr>
            <w:tcW w:w="3116" w:type="dxa"/>
          </w:tcPr>
          <w:p w14:paraId="1185F79F" w14:textId="6455942B" w:rsidR="00450C41" w:rsidRDefault="00450C41" w:rsidP="00450C41">
            <w:r>
              <w:t>Input Type</w:t>
            </w:r>
          </w:p>
        </w:tc>
        <w:tc>
          <w:tcPr>
            <w:tcW w:w="3117" w:type="dxa"/>
          </w:tcPr>
          <w:p w14:paraId="5B79472E" w14:textId="377E15B8" w:rsidR="00450C41" w:rsidRDefault="00450C41" w:rsidP="00450C41">
            <w:r>
              <w:t>Minimum Value</w:t>
            </w:r>
          </w:p>
        </w:tc>
        <w:tc>
          <w:tcPr>
            <w:tcW w:w="3117" w:type="dxa"/>
          </w:tcPr>
          <w:p w14:paraId="56ACA74C" w14:textId="23EC822B" w:rsidR="00450C41" w:rsidRDefault="00450C41" w:rsidP="00450C41">
            <w:r>
              <w:t>Maximum Value</w:t>
            </w:r>
          </w:p>
        </w:tc>
      </w:tr>
      <w:tr w:rsidR="00450C41" w14:paraId="61869A65" w14:textId="77777777" w:rsidTr="00450C41">
        <w:tc>
          <w:tcPr>
            <w:tcW w:w="3116" w:type="dxa"/>
          </w:tcPr>
          <w:p w14:paraId="293EDC2D" w14:textId="510CD29B" w:rsidR="00450C41" w:rsidRDefault="00450C41" w:rsidP="00450C41">
            <w:r>
              <w:t>Vessel Length (meters)</w:t>
            </w:r>
          </w:p>
        </w:tc>
        <w:tc>
          <w:tcPr>
            <w:tcW w:w="3117" w:type="dxa"/>
          </w:tcPr>
          <w:p w14:paraId="6B9173DA" w14:textId="40EB3D3E" w:rsidR="00450C41" w:rsidRDefault="00450C41" w:rsidP="00450C41">
            <w:r>
              <w:t>0.3</w:t>
            </w:r>
          </w:p>
        </w:tc>
        <w:tc>
          <w:tcPr>
            <w:tcW w:w="3117" w:type="dxa"/>
          </w:tcPr>
          <w:p w14:paraId="4616534D" w14:textId="0503D886" w:rsidR="00450C41" w:rsidRDefault="00450C41" w:rsidP="00450C41">
            <w:r>
              <w:t>25</w:t>
            </w:r>
          </w:p>
        </w:tc>
      </w:tr>
      <w:tr w:rsidR="00450C41" w14:paraId="05B44F44" w14:textId="77777777" w:rsidTr="00450C41">
        <w:tc>
          <w:tcPr>
            <w:tcW w:w="3116" w:type="dxa"/>
          </w:tcPr>
          <w:p w14:paraId="03DE0457" w14:textId="014A3B30" w:rsidR="00450C41" w:rsidRDefault="00450C41" w:rsidP="00450C41">
            <w:r>
              <w:t>Vessel Beam (meters)</w:t>
            </w:r>
          </w:p>
        </w:tc>
        <w:tc>
          <w:tcPr>
            <w:tcW w:w="3117" w:type="dxa"/>
          </w:tcPr>
          <w:p w14:paraId="77592371" w14:textId="21020EC1" w:rsidR="00450C41" w:rsidRDefault="00450C41" w:rsidP="00450C41">
            <w:r>
              <w:t>0.1</w:t>
            </w:r>
          </w:p>
        </w:tc>
        <w:tc>
          <w:tcPr>
            <w:tcW w:w="3117" w:type="dxa"/>
          </w:tcPr>
          <w:p w14:paraId="31B19BD7" w14:textId="6190C4DD" w:rsidR="00450C41" w:rsidRDefault="00450C41" w:rsidP="00450C41">
            <w:r>
              <w:t>16</w:t>
            </w:r>
          </w:p>
        </w:tc>
      </w:tr>
      <w:tr w:rsidR="00450C41" w14:paraId="0695270F" w14:textId="77777777" w:rsidTr="00450C41">
        <w:tc>
          <w:tcPr>
            <w:tcW w:w="3116" w:type="dxa"/>
          </w:tcPr>
          <w:p w14:paraId="7151941B" w14:textId="60CFF5CC" w:rsidR="00450C41" w:rsidRDefault="00450C41" w:rsidP="00450C41">
            <w:r>
              <w:t>Vessel Draft (meters)</w:t>
            </w:r>
          </w:p>
        </w:tc>
        <w:tc>
          <w:tcPr>
            <w:tcW w:w="3117" w:type="dxa"/>
          </w:tcPr>
          <w:p w14:paraId="61ABB6AF" w14:textId="2AD83879" w:rsidR="00450C41" w:rsidRDefault="00450C41" w:rsidP="00450C41">
            <w:r>
              <w:t>0.033</w:t>
            </w:r>
          </w:p>
        </w:tc>
        <w:tc>
          <w:tcPr>
            <w:tcW w:w="3117" w:type="dxa"/>
          </w:tcPr>
          <w:p w14:paraId="138C408D" w14:textId="1E54A4D4" w:rsidR="00450C41" w:rsidRDefault="00450C41" w:rsidP="00450C41">
            <w:r>
              <w:t>1.23</w:t>
            </w:r>
          </w:p>
        </w:tc>
      </w:tr>
      <w:tr w:rsidR="00450C41" w14:paraId="0B2C573E" w14:textId="77777777" w:rsidTr="00450C41">
        <w:tc>
          <w:tcPr>
            <w:tcW w:w="3116" w:type="dxa"/>
          </w:tcPr>
          <w:p w14:paraId="23082904" w14:textId="515DD56A" w:rsidR="00450C41" w:rsidRDefault="00450C41" w:rsidP="00450C41">
            <w:r>
              <w:t>Wave Heading Angle (degrees)</w:t>
            </w:r>
          </w:p>
        </w:tc>
        <w:tc>
          <w:tcPr>
            <w:tcW w:w="3117" w:type="dxa"/>
          </w:tcPr>
          <w:p w14:paraId="0B1A4BA2" w14:textId="43FB4290" w:rsidR="00450C41" w:rsidRDefault="00450C41" w:rsidP="00450C41">
            <w:r>
              <w:t>0</w:t>
            </w:r>
          </w:p>
        </w:tc>
        <w:tc>
          <w:tcPr>
            <w:tcW w:w="3117" w:type="dxa"/>
          </w:tcPr>
          <w:p w14:paraId="0AD43CC7" w14:textId="2E212FF3" w:rsidR="00450C41" w:rsidRDefault="00450C41" w:rsidP="00450C41">
            <w:r>
              <w:t>180</w:t>
            </w:r>
          </w:p>
        </w:tc>
      </w:tr>
    </w:tbl>
    <w:p w14:paraId="59A84F24" w14:textId="13477DA3" w:rsidR="00450C41" w:rsidRDefault="00450C41" w:rsidP="00450C41"/>
    <w:p w14:paraId="381E2CE7" w14:textId="5FFDE36C" w:rsidR="00AF0E77" w:rsidRDefault="007E0879" w:rsidP="00450C41">
      <w:r>
        <w:t>To collect the model outputs</w:t>
      </w:r>
      <w:r w:rsidR="00AF0E77">
        <w:t xml:space="preserve">, </w:t>
      </w:r>
      <w:r w:rsidR="00AA74A6">
        <w:t xml:space="preserve">numerically determined </w:t>
      </w:r>
      <w:r>
        <w:t>RAO values</w:t>
      </w:r>
      <w:r w:rsidR="00AA74A6">
        <w:t xml:space="preserve"> from </w:t>
      </w:r>
      <w:r>
        <w:t>ANSYS AQWA w</w:t>
      </w:r>
      <w:r w:rsidR="00AF0E77">
        <w:t>ere</w:t>
      </w:r>
      <w:r>
        <w:t xml:space="preserve"> used. </w:t>
      </w:r>
    </w:p>
    <w:p w14:paraId="77E80A90" w14:textId="425C96EC" w:rsidR="00AF0E77" w:rsidRDefault="00AF0E77" w:rsidP="00450C41">
      <w:r>
        <w:t xml:space="preserve">First, a validation study was performed to ensure that the analysis setup would provide accurate results. </w:t>
      </w:r>
      <w:r w:rsidR="00D34E03">
        <w:t xml:space="preserve">A barge that had been previously analyzed for pitch RAOs was evaluated in ANSYS, and the comparison is shown in </w:t>
      </w:r>
      <w:r w:rsidR="00D34E03">
        <w:fldChar w:fldCharType="begin"/>
      </w:r>
      <w:r w:rsidR="00D34E03">
        <w:instrText xml:space="preserve"> REF _Ref93309994 \h </w:instrText>
      </w:r>
      <w:r w:rsidR="00D34E03">
        <w:fldChar w:fldCharType="separate"/>
      </w:r>
      <w:r w:rsidR="00D34E03">
        <w:t xml:space="preserve">Figure </w:t>
      </w:r>
      <w:r w:rsidR="00D34E03">
        <w:rPr>
          <w:noProof/>
        </w:rPr>
        <w:t>1</w:t>
      </w:r>
      <w:r w:rsidR="00D34E03">
        <w:fldChar w:fldCharType="end"/>
      </w:r>
      <w:r w:rsidR="00D34E03">
        <w:t>.</w:t>
      </w:r>
    </w:p>
    <w:p w14:paraId="79178BCA" w14:textId="77777777" w:rsidR="00AF0E77" w:rsidRDefault="00AF0E77" w:rsidP="00AF0E77">
      <w:pPr>
        <w:keepNext/>
        <w:jc w:val="center"/>
      </w:pPr>
      <w:r>
        <w:rPr>
          <w:noProof/>
        </w:rPr>
        <w:lastRenderedPageBreak/>
        <w:drawing>
          <wp:inline distT="0" distB="0" distL="0" distR="0" wp14:anchorId="6AB3A6CE" wp14:editId="2E6F5C9F">
            <wp:extent cx="3515796" cy="2201361"/>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5796" cy="2201361"/>
                    </a:xfrm>
                    <a:prstGeom prst="rect">
                      <a:avLst/>
                    </a:prstGeom>
                  </pic:spPr>
                </pic:pic>
              </a:graphicData>
            </a:graphic>
          </wp:inline>
        </w:drawing>
      </w:r>
    </w:p>
    <w:p w14:paraId="3194E745" w14:textId="114F0244" w:rsidR="00AF0E77" w:rsidRDefault="00AF0E77" w:rsidP="00AF0E77">
      <w:pPr>
        <w:pStyle w:val="Caption"/>
        <w:jc w:val="center"/>
      </w:pPr>
      <w:bookmarkStart w:id="1" w:name="_Ref93309994"/>
      <w:r>
        <w:t xml:space="preserve">Figure </w:t>
      </w:r>
      <w:r w:rsidR="000B1773">
        <w:fldChar w:fldCharType="begin"/>
      </w:r>
      <w:r w:rsidR="000B1773">
        <w:instrText xml:space="preserve"> SEQ Figure \* ARABIC </w:instrText>
      </w:r>
      <w:r w:rsidR="000B1773">
        <w:fldChar w:fldCharType="separate"/>
      </w:r>
      <w:r>
        <w:rPr>
          <w:noProof/>
        </w:rPr>
        <w:t>1</w:t>
      </w:r>
      <w:r w:rsidR="000B1773">
        <w:rPr>
          <w:noProof/>
        </w:rPr>
        <w:fldChar w:fldCharType="end"/>
      </w:r>
      <w:bookmarkEnd w:id="1"/>
      <w:r>
        <w:t xml:space="preserve">: </w:t>
      </w:r>
      <w:r w:rsidR="000B4AEA">
        <w:t xml:space="preserve">Training data for the NN was simulated in ANSYS AQWA. To ensure accuracy of the ANSYS AQWA model the results were compared </w:t>
      </w:r>
      <w:r w:rsidR="00C844AD">
        <w:t>with exciting numerical simulations. Overall, good accuracy is seen.</w:t>
      </w:r>
      <w:r w:rsidR="00E23D1B">
        <w:t xml:space="preserve"> </w:t>
      </w:r>
    </w:p>
    <w:p w14:paraId="38AB9B39" w14:textId="1F1692F1" w:rsidR="007E0879" w:rsidRDefault="00AF0E77" w:rsidP="00450C41">
      <w:r>
        <w:t>A</w:t>
      </w:r>
      <w:r w:rsidR="007E0879">
        <w:t xml:space="preserve"> parametric study was setup in </w:t>
      </w:r>
      <w:r w:rsidR="00E23D1B">
        <w:t xml:space="preserve">ANSYS </w:t>
      </w:r>
      <w:proofErr w:type="spellStart"/>
      <w:r w:rsidR="007E0879">
        <w:t>DesignModeler</w:t>
      </w:r>
      <w:proofErr w:type="spellEnd"/>
      <w:r w:rsidR="007E0879">
        <w:t>, in which a box barge with a length</w:t>
      </w:r>
      <w:r w:rsidR="00C844AD">
        <w:t xml:space="preserve">, </w:t>
      </w:r>
      <w:r w:rsidR="00C844AD" w:rsidRPr="007C07ED">
        <w:rPr>
          <w:i/>
        </w:rPr>
        <w:t>L</w:t>
      </w:r>
      <w:r w:rsidR="007E0879">
        <w:t>, beam</w:t>
      </w:r>
      <w:r w:rsidR="00C844AD">
        <w:t>,</w:t>
      </w:r>
      <w:r w:rsidR="00C844AD" w:rsidRPr="007C07ED">
        <w:rPr>
          <w:i/>
        </w:rPr>
        <w:t xml:space="preserve"> B</w:t>
      </w:r>
      <w:r w:rsidR="007E0879">
        <w:t>, and draft</w:t>
      </w:r>
      <w:r w:rsidR="00C844AD">
        <w:t xml:space="preserve">, </w:t>
      </w:r>
      <w:r w:rsidR="00C844AD" w:rsidRPr="007C07ED">
        <w:rPr>
          <w:i/>
        </w:rPr>
        <w:t>T</w:t>
      </w:r>
      <w:r w:rsidR="00C844AD">
        <w:t xml:space="preserve">, </w:t>
      </w:r>
      <w:r w:rsidR="007E0879">
        <w:t xml:space="preserve">would be created and passed into AQWA. </w:t>
      </w:r>
      <w:r w:rsidR="00AA74A6">
        <w:t>I</w:t>
      </w:r>
      <w:r w:rsidR="007E0879">
        <w:t xml:space="preserve">n AQWA, a point mass was inserted </w:t>
      </w:r>
      <w:r w:rsidR="007276C3">
        <w:t xml:space="preserve">at the volume centroid </w:t>
      </w:r>
      <w:r w:rsidR="007E0879">
        <w:t>to ensure that the weight of the barge would be appropriate to produce the given draft. This weight was determined by Equation 2, where the density of</w:t>
      </w:r>
      <w:r w:rsidR="00A20358">
        <w:t xml:space="preserve"> freshwater was selected</w:t>
      </w:r>
      <w:r w:rsidR="007E0879">
        <w:t>.</w:t>
      </w:r>
    </w:p>
    <w:p w14:paraId="4485CD29" w14:textId="08164ED7" w:rsidR="007E0879" w:rsidRDefault="007E0879" w:rsidP="007E0879">
      <w:pPr>
        <w:jc w:val="right"/>
      </w:pPr>
      <m:oMath>
        <m:r>
          <m:rPr>
            <m:sty m:val="bi"/>
          </m:rPr>
          <w:rPr>
            <w:rFonts w:ascii="Cambria Math" w:hAnsi="Cambria Math"/>
          </w:rPr>
          <m:t xml:space="preserve">M=LBT 1000 </m:t>
        </m:r>
        <m:f>
          <m:fPr>
            <m:type m:val="skw"/>
            <m:ctrlPr>
              <w:rPr>
                <w:rFonts w:ascii="Cambria Math" w:hAnsi="Cambria Math"/>
                <w:b/>
                <w:i/>
              </w:rPr>
            </m:ctrlPr>
          </m:fPr>
          <m:num>
            <m:r>
              <m:rPr>
                <m:sty m:val="bi"/>
              </m:rPr>
              <w:rPr>
                <w:rFonts w:ascii="Cambria Math" w:hAnsi="Cambria Math"/>
              </w:rPr>
              <m:t>kg</m:t>
            </m:r>
          </m:num>
          <m:den>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3</m:t>
                </m:r>
              </m:sup>
            </m:sSup>
          </m:den>
        </m:f>
      </m:oMath>
      <w:r>
        <w:rPr>
          <w:rFonts w:eastAsiaTheme="minorEastAsia"/>
        </w:rPr>
        <w:tab/>
      </w:r>
      <w:r>
        <w:rPr>
          <w:rFonts w:eastAsiaTheme="minorEastAsia"/>
        </w:rPr>
        <w:tab/>
      </w:r>
      <w:r>
        <w:rPr>
          <w:rFonts w:eastAsiaTheme="minorEastAsia"/>
        </w:rPr>
        <w:tab/>
      </w:r>
      <w:r>
        <w:rPr>
          <w:rFonts w:eastAsiaTheme="minorEastAsia"/>
        </w:rPr>
        <w:tab/>
        <w:t>(2)</w:t>
      </w:r>
    </w:p>
    <w:p w14:paraId="77D38303" w14:textId="1038FF23" w:rsidR="00ED73E7" w:rsidRDefault="00ED73E7" w:rsidP="00450C41">
      <w:r>
        <w:t>For each barge, a molded depth</w:t>
      </w:r>
      <w:r w:rsidR="00C844AD">
        <w:t xml:space="preserve">, </w:t>
      </w:r>
      <w:r w:rsidR="00C844AD" w:rsidRPr="007C07ED">
        <w:rPr>
          <w:i/>
        </w:rPr>
        <w:t>D</w:t>
      </w:r>
      <w:r w:rsidR="00C844AD">
        <w:t>,</w:t>
      </w:r>
      <w:r w:rsidRPr="00ED73E7">
        <w:rPr>
          <w:b/>
          <w:bCs/>
        </w:rPr>
        <w:t xml:space="preserve"> </w:t>
      </w:r>
      <w:r>
        <w:t>was selected to ensure that waves would not overtop the vessel. This value ranged from 0.1 meters for the smallest barge to 2 meters for the larger barges.</w:t>
      </w:r>
      <w:r w:rsidR="007276C3">
        <w:t xml:space="preserve"> </w:t>
      </w:r>
    </w:p>
    <w:p w14:paraId="748708B1" w14:textId="2699DD82" w:rsidR="007E0879" w:rsidRDefault="00A20358" w:rsidP="00450C41">
      <w:r>
        <w:t>The point mass was also given specified moments of inertia based on the dimensions of the box barge. It was assumed that the mass was evenly distributed throughout the vessel, so finding the mass moments of inertia were able to be found with Equations 3, 4 and 5.</w:t>
      </w:r>
    </w:p>
    <w:p w14:paraId="5FBED60C" w14:textId="65F1C2E7" w:rsidR="00A20358" w:rsidRDefault="000B1773"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xx</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B</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D</m:t>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3</w:t>
      </w:r>
      <w:r w:rsidR="00A20358">
        <w:rPr>
          <w:rFonts w:eastAsiaTheme="minorEastAsia"/>
        </w:rPr>
        <w:t>)</w:t>
      </w:r>
    </w:p>
    <w:p w14:paraId="482F81FE" w14:textId="5A4A69AE" w:rsidR="00A20358" w:rsidRDefault="000B1773"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yy</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L</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D</m:t>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4</w:t>
      </w:r>
      <w:r w:rsidR="00A20358">
        <w:rPr>
          <w:rFonts w:eastAsiaTheme="minorEastAsia"/>
        </w:rPr>
        <w:t>)</w:t>
      </w:r>
    </w:p>
    <w:p w14:paraId="1FA03FA1" w14:textId="6A49AEC8" w:rsidR="00A20358" w:rsidRDefault="000B1773"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zz</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L</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B</m:t>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5</w:t>
      </w:r>
      <w:r w:rsidR="00A20358">
        <w:rPr>
          <w:rFonts w:eastAsiaTheme="minorEastAsia"/>
        </w:rPr>
        <w:t>)</w:t>
      </w:r>
    </w:p>
    <w:p w14:paraId="387E48E2" w14:textId="7D30C4A5" w:rsidR="00A20358" w:rsidRDefault="003F350B" w:rsidP="00450C41">
      <w:r>
        <w:t xml:space="preserve">The </w:t>
      </w:r>
      <w:r w:rsidR="007276C3">
        <w:t xml:space="preserve">computation time averaged </w:t>
      </w:r>
      <w:r w:rsidR="007F5715">
        <w:t>5</w:t>
      </w:r>
      <w:r w:rsidR="007276C3">
        <w:t xml:space="preserve"> minutes per vessel, for a total of </w:t>
      </w:r>
      <w:r w:rsidR="007F5715">
        <w:t>about 17 hours</w:t>
      </w:r>
      <w:r w:rsidR="000D4C9B">
        <w:t xml:space="preserve"> on a 12-Core Dell Precision 5280 with 128 GB RAM</w:t>
      </w:r>
      <w:r w:rsidR="007F5715">
        <w:t>.</w:t>
      </w:r>
    </w:p>
    <w:p w14:paraId="478B05C3" w14:textId="708220B6" w:rsidR="00C94F3D" w:rsidRDefault="007F5715" w:rsidP="00450C41">
      <w:r>
        <w:t>ANSYS AQWA stores RAO data in a text table format enumerated by frequency.</w:t>
      </w:r>
      <w:r w:rsidR="00C94F3D">
        <w:t xml:space="preserve"> </w:t>
      </w:r>
    </w:p>
    <w:p w14:paraId="1C3E2B63" w14:textId="77777777" w:rsidR="00AA4A05" w:rsidRPr="00AA4A05" w:rsidRDefault="00AA4A05" w:rsidP="00AA4A05">
      <w:pPr>
        <w:pStyle w:val="Heading2"/>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Data Pre-Processing</w:t>
      </w:r>
    </w:p>
    <w:p w14:paraId="4E27844F" w14:textId="132CB2E2" w:rsidR="00C94F3D" w:rsidRDefault="00C94F3D" w:rsidP="00450C41">
      <w:r>
        <w:t xml:space="preserve">Data preprocessing </w:t>
      </w:r>
      <w:r w:rsidR="003F350B">
        <w:t xml:space="preserve">was conducted in </w:t>
      </w:r>
      <w:r>
        <w:t xml:space="preserve">steps. First, the frequency-dependent RAO value for </w:t>
      </w:r>
      <w:r w:rsidR="009E120D">
        <w:t>a datapoint was collected. Then, a Python script fit the frequency-dependent RAO value of each degree of freedom to a curve of the form in Equation 6.</w:t>
      </w:r>
      <w:r w:rsidR="00053388">
        <w:t xml:space="preserve"> The critically damped spring equation was selected due to its natural similarity to the data curves. Other curves were considered, including 3</w:t>
      </w:r>
      <w:r w:rsidR="00053388" w:rsidRPr="00053388">
        <w:rPr>
          <w:vertAlign w:val="superscript"/>
        </w:rPr>
        <w:t>rd</w:t>
      </w:r>
      <w:r w:rsidR="00053388">
        <w:t>, 6</w:t>
      </w:r>
      <w:r w:rsidR="00053388" w:rsidRPr="00053388">
        <w:rPr>
          <w:vertAlign w:val="superscript"/>
        </w:rPr>
        <w:t>th</w:t>
      </w:r>
      <w:r w:rsidR="00053388">
        <w:t xml:space="preserve"> and 9</w:t>
      </w:r>
      <w:r w:rsidR="00053388" w:rsidRPr="00053388">
        <w:rPr>
          <w:vertAlign w:val="superscript"/>
        </w:rPr>
        <w:t>th</w:t>
      </w:r>
      <w:r w:rsidR="00053388">
        <w:t xml:space="preserve"> order polynomials. These were eventually discarded because the curves generated by the neural network were poorly fit to the actual data.</w:t>
      </w:r>
    </w:p>
    <w:p w14:paraId="597FD006" w14:textId="6B00ADEA" w:rsidR="009E120D" w:rsidRDefault="009E120D" w:rsidP="009E120D">
      <w:pPr>
        <w:jc w:val="right"/>
      </w:pPr>
      <m:oMath>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eastAsiaTheme="minorEastAsia" w:hAnsi="Cambria Math"/>
          </w:rPr>
          <m:t>A</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-Bx</m:t>
            </m:r>
          </m:sup>
        </m:sSup>
        <m:r>
          <m:rPr>
            <m:sty m:val="bi"/>
          </m:rPr>
          <w:rPr>
            <w:rFonts w:ascii="Cambria Math" w:eastAsiaTheme="minorEastAsia" w:hAnsi="Cambria Math"/>
          </w:rPr>
          <m:t>+Cx</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-Bx</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(6)</w:t>
      </w:r>
    </w:p>
    <w:p w14:paraId="5998CBD5" w14:textId="1A14183E" w:rsidR="009E120D" w:rsidRDefault="00053388" w:rsidP="00450C41">
      <w:r>
        <w:t xml:space="preserve">The free parameters </w:t>
      </w:r>
      <w:r w:rsidRPr="007C07ED">
        <w:rPr>
          <w:i/>
        </w:rPr>
        <w:t>A, B</w:t>
      </w:r>
      <w:r>
        <w:t xml:space="preserve"> and </w:t>
      </w:r>
      <w:r w:rsidRPr="007C07ED">
        <w:rPr>
          <w:i/>
        </w:rPr>
        <w:t>C</w:t>
      </w:r>
      <w:r>
        <w:t xml:space="preserve"> were then collected and stored. These </w:t>
      </w:r>
      <w:r w:rsidR="003F350B">
        <w:t xml:space="preserve">were </w:t>
      </w:r>
      <w:r>
        <w:t>the model outputs.</w:t>
      </w:r>
    </w:p>
    <w:p w14:paraId="5715942D" w14:textId="36AC7C65" w:rsidR="008A69A0" w:rsidRDefault="00053388" w:rsidP="00450C41">
      <w:r>
        <w:lastRenderedPageBreak/>
        <w:t xml:space="preserve">This process was repeated for each degree of freedom for each wave heading of each barge size. </w:t>
      </w:r>
      <w:r w:rsidR="008A69A0">
        <w:t>The result</w:t>
      </w:r>
      <w:r>
        <w:t xml:space="preserve"> of the data processing was 1070 datapoints</w:t>
      </w:r>
      <w:r w:rsidR="008A69A0">
        <w:t>, each with 18 values that described the shape of the RAO curve with respect to frequency. T</w:t>
      </w:r>
      <w:r w:rsidR="003F350B">
        <w:t>o</w:t>
      </w:r>
      <w:r w:rsidR="008A69A0">
        <w:t xml:space="preserve"> check that the curve fitting was accurate, the R-Squared between the true data and the fit curve was evaluated, and the summary is shown in </w:t>
      </w:r>
      <w:r w:rsidR="00A260A4">
        <w:fldChar w:fldCharType="begin"/>
      </w:r>
      <w:r w:rsidR="00A260A4">
        <w:instrText xml:space="preserve"> REF _Ref91067122 \h </w:instrText>
      </w:r>
      <w:r w:rsidR="00A260A4">
        <w:fldChar w:fldCharType="separate"/>
      </w:r>
      <w:r w:rsidR="00A260A4">
        <w:t xml:space="preserve">Table </w:t>
      </w:r>
      <w:r w:rsidR="00A260A4">
        <w:rPr>
          <w:noProof/>
        </w:rPr>
        <w:t>2</w:t>
      </w:r>
      <w:r w:rsidR="00A260A4">
        <w:fldChar w:fldCharType="end"/>
      </w:r>
      <w:r w:rsidR="00A260A4">
        <w:t xml:space="preserve">. </w:t>
      </w:r>
      <w:r w:rsidR="003F350B">
        <w:t>The highest discrepancy was found in roll and pitch</w:t>
      </w:r>
      <w:r w:rsidR="009F4638">
        <w:t xml:space="preserve">. This is most likely since the actual </w:t>
      </w:r>
      <w:r w:rsidR="00376349">
        <w:t>r</w:t>
      </w:r>
      <w:r w:rsidR="009F4638">
        <w:t xml:space="preserve">oll and </w:t>
      </w:r>
      <w:r w:rsidR="00376349">
        <w:t>p</w:t>
      </w:r>
      <w:r w:rsidR="009F4638">
        <w:t>itch responses are 0 for certain wave directions, and the curve fit failed to make the exponential equation equal to 0, which in turn pulled the R-Squared score down significantly for those two degrees of freedom.</w:t>
      </w:r>
    </w:p>
    <w:p w14:paraId="631BD1EB" w14:textId="757C623F" w:rsidR="00A260A4" w:rsidRDefault="00A260A4" w:rsidP="00E37B00">
      <w:pPr>
        <w:pStyle w:val="Caption"/>
        <w:keepNext/>
        <w:jc w:val="center"/>
      </w:pPr>
      <w:bookmarkStart w:id="2" w:name="_Ref91067122"/>
      <w:r>
        <w:t xml:space="preserve">Table </w:t>
      </w:r>
      <w:r w:rsidR="000B1773">
        <w:fldChar w:fldCharType="begin"/>
      </w:r>
      <w:r w:rsidR="000B1773">
        <w:instrText xml:space="preserve"> SEQ Table \* ARABIC </w:instrText>
      </w:r>
      <w:r w:rsidR="000B1773">
        <w:fldChar w:fldCharType="separate"/>
      </w:r>
      <w:r w:rsidR="00E37B00">
        <w:rPr>
          <w:noProof/>
        </w:rPr>
        <w:t>2</w:t>
      </w:r>
      <w:r w:rsidR="000B1773">
        <w:rPr>
          <w:noProof/>
        </w:rPr>
        <w:fldChar w:fldCharType="end"/>
      </w:r>
      <w:bookmarkEnd w:id="2"/>
      <w:r>
        <w:t>: R-Squared Results of Curve Fit to Raw Data</w:t>
      </w:r>
    </w:p>
    <w:tbl>
      <w:tblPr>
        <w:tblStyle w:val="TableGrid"/>
        <w:tblW w:w="9648" w:type="dxa"/>
        <w:tblLayout w:type="fixed"/>
        <w:tblLook w:val="04A0" w:firstRow="1" w:lastRow="0" w:firstColumn="1" w:lastColumn="0" w:noHBand="0" w:noVBand="1"/>
      </w:tblPr>
      <w:tblGrid>
        <w:gridCol w:w="1872"/>
        <w:gridCol w:w="1296"/>
        <w:gridCol w:w="1296"/>
        <w:gridCol w:w="1296"/>
        <w:gridCol w:w="1296"/>
        <w:gridCol w:w="1296"/>
        <w:gridCol w:w="1296"/>
      </w:tblGrid>
      <w:tr w:rsidR="00A260A4" w14:paraId="7F01FAEA" w14:textId="77777777" w:rsidTr="00A260A4">
        <w:tc>
          <w:tcPr>
            <w:tcW w:w="1872" w:type="dxa"/>
          </w:tcPr>
          <w:p w14:paraId="1D62E22F" w14:textId="77777777" w:rsidR="008A69A0" w:rsidRPr="00A260A4" w:rsidRDefault="008A69A0" w:rsidP="00450C41">
            <w:pPr>
              <w:rPr>
                <w:rFonts w:cs="Times New Roman"/>
                <w:szCs w:val="20"/>
              </w:rPr>
            </w:pPr>
          </w:p>
        </w:tc>
        <w:tc>
          <w:tcPr>
            <w:tcW w:w="1296" w:type="dxa"/>
          </w:tcPr>
          <w:p w14:paraId="758BEAC1" w14:textId="6A94C4E4" w:rsidR="008A69A0" w:rsidRPr="00A260A4" w:rsidRDefault="008A69A0" w:rsidP="00450C41">
            <w:pPr>
              <w:rPr>
                <w:rFonts w:cs="Times New Roman"/>
                <w:szCs w:val="20"/>
              </w:rPr>
            </w:pPr>
            <w:r w:rsidRPr="00A260A4">
              <w:rPr>
                <w:rFonts w:cs="Times New Roman"/>
                <w:szCs w:val="20"/>
              </w:rPr>
              <w:t>X</w:t>
            </w:r>
            <w:r w:rsidR="009F4638">
              <w:rPr>
                <w:rFonts w:cs="Times New Roman"/>
                <w:szCs w:val="20"/>
              </w:rPr>
              <w:t xml:space="preserve"> (Surge)</w:t>
            </w:r>
          </w:p>
        </w:tc>
        <w:tc>
          <w:tcPr>
            <w:tcW w:w="1296" w:type="dxa"/>
          </w:tcPr>
          <w:p w14:paraId="13B9EB79" w14:textId="64BAE8F2" w:rsidR="008A69A0" w:rsidRPr="00A260A4" w:rsidRDefault="008A69A0" w:rsidP="00450C41">
            <w:pPr>
              <w:rPr>
                <w:rFonts w:cs="Times New Roman"/>
                <w:szCs w:val="20"/>
              </w:rPr>
            </w:pPr>
            <w:r w:rsidRPr="00A260A4">
              <w:rPr>
                <w:rFonts w:cs="Times New Roman"/>
                <w:szCs w:val="20"/>
              </w:rPr>
              <w:t>Y</w:t>
            </w:r>
            <w:r w:rsidR="009F4638">
              <w:rPr>
                <w:rFonts w:cs="Times New Roman"/>
                <w:szCs w:val="20"/>
              </w:rPr>
              <w:t xml:space="preserve"> (Sway)</w:t>
            </w:r>
          </w:p>
        </w:tc>
        <w:tc>
          <w:tcPr>
            <w:tcW w:w="1296" w:type="dxa"/>
          </w:tcPr>
          <w:p w14:paraId="5E8B3016" w14:textId="6BB81053" w:rsidR="008A69A0" w:rsidRPr="00A260A4" w:rsidRDefault="008A69A0" w:rsidP="00450C41">
            <w:pPr>
              <w:rPr>
                <w:rFonts w:cs="Times New Roman"/>
                <w:szCs w:val="20"/>
              </w:rPr>
            </w:pPr>
            <w:r w:rsidRPr="00A260A4">
              <w:rPr>
                <w:rFonts w:cs="Times New Roman"/>
                <w:szCs w:val="20"/>
              </w:rPr>
              <w:t>Z</w:t>
            </w:r>
            <w:r w:rsidR="009F4638">
              <w:rPr>
                <w:rFonts w:cs="Times New Roman"/>
                <w:szCs w:val="20"/>
              </w:rPr>
              <w:t xml:space="preserve"> (Heave)</w:t>
            </w:r>
          </w:p>
        </w:tc>
        <w:tc>
          <w:tcPr>
            <w:tcW w:w="1296" w:type="dxa"/>
          </w:tcPr>
          <w:p w14:paraId="1CC09F80" w14:textId="214FB527" w:rsidR="008A69A0" w:rsidRPr="00A260A4" w:rsidRDefault="008A69A0" w:rsidP="00450C41">
            <w:pPr>
              <w:rPr>
                <w:rFonts w:cs="Times New Roman"/>
                <w:szCs w:val="20"/>
              </w:rPr>
            </w:pPr>
            <w:r w:rsidRPr="00A260A4">
              <w:rPr>
                <w:rFonts w:cs="Times New Roman"/>
                <w:szCs w:val="20"/>
              </w:rPr>
              <w:t>R</w:t>
            </w:r>
            <w:r w:rsidR="00A260A4">
              <w:rPr>
                <w:rFonts w:cs="Times New Roman"/>
                <w:szCs w:val="20"/>
              </w:rPr>
              <w:t>X</w:t>
            </w:r>
            <w:r w:rsidR="009F4638">
              <w:rPr>
                <w:rFonts w:cs="Times New Roman"/>
                <w:szCs w:val="20"/>
              </w:rPr>
              <w:t xml:space="preserve"> (Roll)</w:t>
            </w:r>
          </w:p>
        </w:tc>
        <w:tc>
          <w:tcPr>
            <w:tcW w:w="1296" w:type="dxa"/>
          </w:tcPr>
          <w:p w14:paraId="24B3AD5F" w14:textId="52BB9B35" w:rsidR="008A69A0" w:rsidRPr="00A260A4" w:rsidRDefault="008A69A0" w:rsidP="00450C41">
            <w:pPr>
              <w:rPr>
                <w:rFonts w:cs="Times New Roman"/>
                <w:szCs w:val="20"/>
              </w:rPr>
            </w:pPr>
            <w:r w:rsidRPr="00A260A4">
              <w:rPr>
                <w:rFonts w:cs="Times New Roman"/>
                <w:szCs w:val="20"/>
              </w:rPr>
              <w:t>RY</w:t>
            </w:r>
            <w:r w:rsidR="009F4638">
              <w:rPr>
                <w:rFonts w:cs="Times New Roman"/>
                <w:szCs w:val="20"/>
              </w:rPr>
              <w:t xml:space="preserve"> (Pitch)</w:t>
            </w:r>
          </w:p>
        </w:tc>
        <w:tc>
          <w:tcPr>
            <w:tcW w:w="1296" w:type="dxa"/>
          </w:tcPr>
          <w:p w14:paraId="1C0ECE03" w14:textId="78FE073A" w:rsidR="008A69A0" w:rsidRPr="00A260A4" w:rsidRDefault="008A69A0" w:rsidP="00450C41">
            <w:pPr>
              <w:rPr>
                <w:rFonts w:cs="Times New Roman"/>
                <w:szCs w:val="20"/>
              </w:rPr>
            </w:pPr>
            <w:r w:rsidRPr="00A260A4">
              <w:rPr>
                <w:rFonts w:cs="Times New Roman"/>
                <w:szCs w:val="20"/>
              </w:rPr>
              <w:t>RZ</w:t>
            </w:r>
            <w:r w:rsidR="009F4638">
              <w:rPr>
                <w:rFonts w:cs="Times New Roman"/>
                <w:szCs w:val="20"/>
              </w:rPr>
              <w:t xml:space="preserve"> (Yaw)</w:t>
            </w:r>
          </w:p>
        </w:tc>
      </w:tr>
      <w:tr w:rsidR="00A260A4" w14:paraId="40D23410" w14:textId="77777777" w:rsidTr="00A260A4">
        <w:trPr>
          <w:trHeight w:val="460"/>
        </w:trPr>
        <w:tc>
          <w:tcPr>
            <w:tcW w:w="1872" w:type="dxa"/>
            <w:vAlign w:val="center"/>
          </w:tcPr>
          <w:p w14:paraId="0A03DB32" w14:textId="6DF8D394" w:rsidR="00A260A4" w:rsidRPr="00A260A4" w:rsidRDefault="008A69A0" w:rsidP="00A260A4">
            <w:pPr>
              <w:jc w:val="center"/>
              <w:rPr>
                <w:rFonts w:cs="Times New Roman"/>
                <w:szCs w:val="20"/>
              </w:rPr>
            </w:pPr>
            <w:r w:rsidRPr="00A260A4">
              <w:rPr>
                <w:rFonts w:cs="Times New Roman"/>
                <w:szCs w:val="20"/>
              </w:rPr>
              <w:t>Average R-Squared</w:t>
            </w:r>
          </w:p>
        </w:tc>
        <w:tc>
          <w:tcPr>
            <w:tcW w:w="1296" w:type="dxa"/>
            <w:vAlign w:val="center"/>
          </w:tcPr>
          <w:p w14:paraId="50FCCE20" w14:textId="2313F127" w:rsidR="008A69A0" w:rsidRPr="00A260A4" w:rsidRDefault="008A69A0" w:rsidP="00A260A4">
            <w:pPr>
              <w:jc w:val="center"/>
              <w:rPr>
                <w:rFonts w:cs="Times New Roman"/>
                <w:color w:val="000000"/>
                <w:szCs w:val="20"/>
              </w:rPr>
            </w:pPr>
            <w:r w:rsidRPr="00A260A4">
              <w:rPr>
                <w:rFonts w:cs="Times New Roman"/>
                <w:color w:val="000000"/>
                <w:szCs w:val="20"/>
              </w:rPr>
              <w:t>0.773</w:t>
            </w:r>
          </w:p>
        </w:tc>
        <w:tc>
          <w:tcPr>
            <w:tcW w:w="1296" w:type="dxa"/>
            <w:vAlign w:val="center"/>
          </w:tcPr>
          <w:p w14:paraId="0D7C8DFA" w14:textId="4F1722D5" w:rsidR="008A69A0" w:rsidRPr="00A260A4" w:rsidRDefault="008A69A0" w:rsidP="00A260A4">
            <w:pPr>
              <w:jc w:val="center"/>
              <w:rPr>
                <w:rFonts w:cs="Times New Roman"/>
                <w:color w:val="000000"/>
                <w:szCs w:val="20"/>
              </w:rPr>
            </w:pPr>
            <w:r w:rsidRPr="00A260A4">
              <w:rPr>
                <w:rFonts w:cs="Times New Roman"/>
                <w:color w:val="000000"/>
                <w:szCs w:val="20"/>
              </w:rPr>
              <w:t>0.6</w:t>
            </w:r>
            <w:r w:rsidR="000D4C9B">
              <w:rPr>
                <w:rFonts w:cs="Times New Roman"/>
                <w:color w:val="000000"/>
                <w:szCs w:val="20"/>
              </w:rPr>
              <w:t>50</w:t>
            </w:r>
          </w:p>
        </w:tc>
        <w:tc>
          <w:tcPr>
            <w:tcW w:w="1296" w:type="dxa"/>
            <w:vAlign w:val="center"/>
          </w:tcPr>
          <w:p w14:paraId="7E5F55F5" w14:textId="45A03206" w:rsidR="008A69A0" w:rsidRPr="00A260A4" w:rsidRDefault="008A69A0" w:rsidP="00A260A4">
            <w:pPr>
              <w:jc w:val="center"/>
              <w:rPr>
                <w:rFonts w:cs="Times New Roman"/>
                <w:color w:val="000000"/>
                <w:szCs w:val="20"/>
              </w:rPr>
            </w:pPr>
            <w:r w:rsidRPr="00A260A4">
              <w:rPr>
                <w:rFonts w:cs="Times New Roman"/>
                <w:color w:val="000000"/>
                <w:szCs w:val="20"/>
              </w:rPr>
              <w:t>0.871</w:t>
            </w:r>
          </w:p>
        </w:tc>
        <w:tc>
          <w:tcPr>
            <w:tcW w:w="1296" w:type="dxa"/>
            <w:vAlign w:val="center"/>
          </w:tcPr>
          <w:p w14:paraId="2A71834E" w14:textId="2DABF88E" w:rsidR="008A69A0" w:rsidRPr="00A260A4" w:rsidRDefault="008A69A0" w:rsidP="00A260A4">
            <w:pPr>
              <w:jc w:val="center"/>
              <w:rPr>
                <w:rFonts w:cs="Times New Roman"/>
                <w:color w:val="000000"/>
                <w:szCs w:val="20"/>
              </w:rPr>
            </w:pPr>
            <w:r w:rsidRPr="00A260A4">
              <w:rPr>
                <w:rFonts w:cs="Times New Roman"/>
                <w:color w:val="000000"/>
                <w:szCs w:val="20"/>
              </w:rPr>
              <w:t>0.</w:t>
            </w:r>
            <w:r w:rsidR="000D4C9B" w:rsidRPr="00A260A4">
              <w:rPr>
                <w:rFonts w:cs="Times New Roman"/>
                <w:color w:val="000000"/>
                <w:szCs w:val="20"/>
              </w:rPr>
              <w:t>45</w:t>
            </w:r>
            <w:r w:rsidR="000D4C9B">
              <w:rPr>
                <w:rFonts w:cs="Times New Roman"/>
                <w:color w:val="000000"/>
                <w:szCs w:val="20"/>
              </w:rPr>
              <w:t>8</w:t>
            </w:r>
          </w:p>
        </w:tc>
        <w:tc>
          <w:tcPr>
            <w:tcW w:w="1296" w:type="dxa"/>
            <w:vAlign w:val="center"/>
          </w:tcPr>
          <w:p w14:paraId="5FC6FF02" w14:textId="396B3A66" w:rsidR="008A69A0" w:rsidRPr="00A260A4" w:rsidRDefault="008A69A0" w:rsidP="00A260A4">
            <w:pPr>
              <w:jc w:val="center"/>
              <w:rPr>
                <w:rFonts w:cs="Times New Roman"/>
                <w:color w:val="000000"/>
                <w:szCs w:val="20"/>
              </w:rPr>
            </w:pPr>
            <w:r w:rsidRPr="00A260A4">
              <w:rPr>
                <w:rFonts w:cs="Times New Roman"/>
                <w:color w:val="000000"/>
                <w:szCs w:val="20"/>
              </w:rPr>
              <w:t>0.</w:t>
            </w:r>
            <w:r w:rsidR="000D4C9B" w:rsidRPr="00A260A4">
              <w:rPr>
                <w:rFonts w:cs="Times New Roman"/>
                <w:color w:val="000000"/>
                <w:szCs w:val="20"/>
              </w:rPr>
              <w:t>42</w:t>
            </w:r>
            <w:r w:rsidR="000D4C9B">
              <w:rPr>
                <w:rFonts w:cs="Times New Roman"/>
                <w:color w:val="000000"/>
                <w:szCs w:val="20"/>
              </w:rPr>
              <w:t>2</w:t>
            </w:r>
          </w:p>
        </w:tc>
        <w:tc>
          <w:tcPr>
            <w:tcW w:w="1296" w:type="dxa"/>
            <w:vAlign w:val="center"/>
          </w:tcPr>
          <w:p w14:paraId="7031C7FD" w14:textId="61AC3A96" w:rsidR="008A69A0" w:rsidRPr="00A260A4" w:rsidRDefault="008A69A0" w:rsidP="00A260A4">
            <w:pPr>
              <w:jc w:val="center"/>
              <w:rPr>
                <w:rFonts w:cs="Times New Roman"/>
                <w:color w:val="000000"/>
                <w:szCs w:val="20"/>
              </w:rPr>
            </w:pPr>
            <w:r w:rsidRPr="00A260A4">
              <w:rPr>
                <w:rFonts w:cs="Times New Roman"/>
                <w:color w:val="000000"/>
                <w:szCs w:val="20"/>
              </w:rPr>
              <w:t>0.</w:t>
            </w:r>
            <w:r w:rsidR="000D4C9B" w:rsidRPr="00A260A4">
              <w:rPr>
                <w:rFonts w:cs="Times New Roman"/>
                <w:color w:val="000000"/>
                <w:szCs w:val="20"/>
              </w:rPr>
              <w:t>64</w:t>
            </w:r>
            <w:r w:rsidR="000D4C9B">
              <w:rPr>
                <w:rFonts w:cs="Times New Roman"/>
                <w:color w:val="000000"/>
                <w:szCs w:val="20"/>
              </w:rPr>
              <w:t>6</w:t>
            </w:r>
          </w:p>
        </w:tc>
      </w:tr>
      <w:tr w:rsidR="00A260A4" w14:paraId="776021D4" w14:textId="77777777" w:rsidTr="00A260A4">
        <w:trPr>
          <w:trHeight w:val="460"/>
        </w:trPr>
        <w:tc>
          <w:tcPr>
            <w:tcW w:w="1872" w:type="dxa"/>
            <w:vAlign w:val="center"/>
          </w:tcPr>
          <w:p w14:paraId="08E3C673" w14:textId="7DD9C36F" w:rsidR="00A260A4" w:rsidRPr="00A260A4" w:rsidRDefault="00A260A4" w:rsidP="00A260A4">
            <w:pPr>
              <w:jc w:val="center"/>
              <w:rPr>
                <w:rFonts w:cs="Times New Roman"/>
                <w:szCs w:val="20"/>
              </w:rPr>
            </w:pPr>
            <w:r w:rsidRPr="00A260A4">
              <w:rPr>
                <w:rFonts w:cs="Times New Roman"/>
                <w:szCs w:val="20"/>
              </w:rPr>
              <w:t>Median R-Squared</w:t>
            </w:r>
          </w:p>
        </w:tc>
        <w:tc>
          <w:tcPr>
            <w:tcW w:w="1296" w:type="dxa"/>
            <w:vAlign w:val="center"/>
          </w:tcPr>
          <w:p w14:paraId="2540D4A3" w14:textId="27507D09" w:rsidR="00A260A4" w:rsidRPr="00A260A4" w:rsidRDefault="00A260A4" w:rsidP="00A260A4">
            <w:pPr>
              <w:jc w:val="center"/>
              <w:rPr>
                <w:rFonts w:cs="Times New Roman"/>
                <w:color w:val="000000"/>
                <w:szCs w:val="20"/>
              </w:rPr>
            </w:pPr>
            <w:r w:rsidRPr="00A260A4">
              <w:rPr>
                <w:rFonts w:cs="Times New Roman"/>
                <w:color w:val="000000"/>
                <w:szCs w:val="20"/>
              </w:rPr>
              <w:t>0.96</w:t>
            </w:r>
            <w:r w:rsidR="000D4C9B">
              <w:rPr>
                <w:rFonts w:cs="Times New Roman"/>
                <w:color w:val="000000"/>
                <w:szCs w:val="20"/>
              </w:rPr>
              <w:t>1</w:t>
            </w:r>
          </w:p>
        </w:tc>
        <w:tc>
          <w:tcPr>
            <w:tcW w:w="1296" w:type="dxa"/>
            <w:vAlign w:val="center"/>
          </w:tcPr>
          <w:p w14:paraId="432A4728" w14:textId="55D9955D" w:rsidR="00A260A4" w:rsidRPr="00A260A4" w:rsidRDefault="00A260A4" w:rsidP="00A260A4">
            <w:pPr>
              <w:jc w:val="center"/>
              <w:rPr>
                <w:rFonts w:cs="Times New Roman"/>
                <w:color w:val="000000"/>
                <w:szCs w:val="20"/>
              </w:rPr>
            </w:pPr>
            <w:r w:rsidRPr="00A260A4">
              <w:rPr>
                <w:rFonts w:cs="Times New Roman"/>
                <w:color w:val="000000"/>
                <w:szCs w:val="20"/>
              </w:rPr>
              <w:t>0.</w:t>
            </w:r>
            <w:r w:rsidR="000D4C9B" w:rsidRPr="00A260A4">
              <w:rPr>
                <w:rFonts w:cs="Times New Roman"/>
                <w:color w:val="000000"/>
                <w:szCs w:val="20"/>
              </w:rPr>
              <w:t>95</w:t>
            </w:r>
            <w:r w:rsidR="000D4C9B">
              <w:rPr>
                <w:rFonts w:cs="Times New Roman"/>
                <w:color w:val="000000"/>
                <w:szCs w:val="20"/>
              </w:rPr>
              <w:t>5</w:t>
            </w:r>
          </w:p>
        </w:tc>
        <w:tc>
          <w:tcPr>
            <w:tcW w:w="1296" w:type="dxa"/>
            <w:vAlign w:val="center"/>
          </w:tcPr>
          <w:p w14:paraId="47F8B07C" w14:textId="1743FB7C" w:rsidR="00A260A4" w:rsidRPr="00A260A4" w:rsidRDefault="00A260A4" w:rsidP="00A260A4">
            <w:pPr>
              <w:jc w:val="center"/>
              <w:rPr>
                <w:rFonts w:cs="Times New Roman"/>
                <w:color w:val="000000"/>
                <w:szCs w:val="20"/>
              </w:rPr>
            </w:pPr>
            <w:r w:rsidRPr="00A260A4">
              <w:rPr>
                <w:rFonts w:cs="Times New Roman"/>
                <w:color w:val="000000"/>
                <w:szCs w:val="20"/>
              </w:rPr>
              <w:t>0.</w:t>
            </w:r>
            <w:r w:rsidR="000D4C9B" w:rsidRPr="00A260A4">
              <w:rPr>
                <w:rFonts w:cs="Times New Roman"/>
                <w:color w:val="000000"/>
                <w:szCs w:val="20"/>
              </w:rPr>
              <w:t>92</w:t>
            </w:r>
            <w:r w:rsidR="000D4C9B">
              <w:rPr>
                <w:rFonts w:cs="Times New Roman"/>
                <w:color w:val="000000"/>
                <w:szCs w:val="20"/>
              </w:rPr>
              <w:t>6</w:t>
            </w:r>
          </w:p>
        </w:tc>
        <w:tc>
          <w:tcPr>
            <w:tcW w:w="1296" w:type="dxa"/>
            <w:vAlign w:val="center"/>
          </w:tcPr>
          <w:p w14:paraId="2A974E8E" w14:textId="261390B3" w:rsidR="00A260A4" w:rsidRPr="00A260A4" w:rsidRDefault="00A260A4" w:rsidP="00A260A4">
            <w:pPr>
              <w:jc w:val="center"/>
              <w:rPr>
                <w:rFonts w:cs="Times New Roman"/>
                <w:color w:val="000000"/>
                <w:szCs w:val="20"/>
              </w:rPr>
            </w:pPr>
            <w:r w:rsidRPr="00A260A4">
              <w:rPr>
                <w:rFonts w:cs="Times New Roman"/>
                <w:color w:val="000000"/>
                <w:szCs w:val="20"/>
              </w:rPr>
              <w:t>0.462</w:t>
            </w:r>
          </w:p>
        </w:tc>
        <w:tc>
          <w:tcPr>
            <w:tcW w:w="1296" w:type="dxa"/>
            <w:vAlign w:val="center"/>
          </w:tcPr>
          <w:p w14:paraId="09AD5855" w14:textId="57A2F5E6" w:rsidR="00A260A4" w:rsidRPr="00A260A4" w:rsidRDefault="00A260A4" w:rsidP="00A260A4">
            <w:pPr>
              <w:jc w:val="center"/>
              <w:rPr>
                <w:rFonts w:cs="Times New Roman"/>
                <w:color w:val="000000"/>
                <w:szCs w:val="20"/>
              </w:rPr>
            </w:pPr>
            <w:r w:rsidRPr="00A260A4">
              <w:rPr>
                <w:rFonts w:cs="Times New Roman"/>
                <w:color w:val="000000"/>
                <w:szCs w:val="20"/>
              </w:rPr>
              <w:t>0.437</w:t>
            </w:r>
          </w:p>
        </w:tc>
        <w:tc>
          <w:tcPr>
            <w:tcW w:w="1296" w:type="dxa"/>
            <w:vAlign w:val="center"/>
          </w:tcPr>
          <w:p w14:paraId="5A2277F0" w14:textId="21C04E5A" w:rsidR="00A260A4" w:rsidRPr="00A260A4" w:rsidRDefault="00A260A4" w:rsidP="00A260A4">
            <w:pPr>
              <w:jc w:val="center"/>
              <w:rPr>
                <w:rFonts w:cs="Times New Roman"/>
                <w:color w:val="000000"/>
                <w:szCs w:val="20"/>
              </w:rPr>
            </w:pPr>
            <w:r w:rsidRPr="00A260A4">
              <w:rPr>
                <w:rFonts w:cs="Times New Roman"/>
                <w:color w:val="000000"/>
                <w:szCs w:val="20"/>
              </w:rPr>
              <w:t>0.726</w:t>
            </w:r>
          </w:p>
        </w:tc>
      </w:tr>
    </w:tbl>
    <w:p w14:paraId="293BDB14" w14:textId="77777777" w:rsidR="00AA4A05" w:rsidRPr="00AA4A05" w:rsidRDefault="00AA4A05" w:rsidP="00AA4A05">
      <w:pPr>
        <w:rPr>
          <w:b/>
          <w:bCs/>
          <w:color w:val="002060"/>
        </w:rPr>
      </w:pPr>
    </w:p>
    <w:p w14:paraId="33F1385F" w14:textId="1813346F" w:rsidR="00AA4A05" w:rsidRDefault="00AA4A05" w:rsidP="00871197">
      <w:pPr>
        <w:pStyle w:val="Heading2"/>
        <w:jc w:val="left"/>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Neural Network Architecture</w:t>
      </w:r>
    </w:p>
    <w:p w14:paraId="33CF3408" w14:textId="108ACC16" w:rsidR="00AA4A05" w:rsidRDefault="00AA4A05" w:rsidP="00AA4A05">
      <w:r>
        <w:t xml:space="preserve">The </w:t>
      </w:r>
      <w:r w:rsidR="00871197">
        <w:t xml:space="preserve">creation and optimization of neural networks has been made simple with modern packages. </w:t>
      </w:r>
      <w:proofErr w:type="spellStart"/>
      <w:r w:rsidR="00871197">
        <w:t>Keras</w:t>
      </w:r>
      <w:proofErr w:type="spellEnd"/>
      <w:r w:rsidR="00871197">
        <w:t xml:space="preserve"> and </w:t>
      </w:r>
      <w:proofErr w:type="spellStart"/>
      <w:r w:rsidR="00871197">
        <w:t>Tensorflow</w:t>
      </w:r>
      <w:proofErr w:type="spellEnd"/>
      <w:r w:rsidR="00871197">
        <w:t xml:space="preserve"> were the two packages used in this study. This paper will not detail the inner workings of machine learning algorithms, as there are better sources to reference for more information on that subject.</w:t>
      </w:r>
    </w:p>
    <w:p w14:paraId="37C419E5" w14:textId="022A7915" w:rsidR="00871197" w:rsidRDefault="003F350B" w:rsidP="00AA4A05">
      <w:r>
        <w:t xml:space="preserve">The input and output data were </w:t>
      </w:r>
      <w:r w:rsidR="00871197">
        <w:t xml:space="preserve">read into Python and split into a training and test dataset with </w:t>
      </w:r>
      <w:r w:rsidR="009E5F45">
        <w:t xml:space="preserve">an </w:t>
      </w:r>
      <w:r w:rsidR="00871197">
        <w:t xml:space="preserve">80/20 split. Simple pre-processing methods were employed to prevent any errors – namely dropping any rows with </w:t>
      </w:r>
      <w:proofErr w:type="spellStart"/>
      <w:r w:rsidR="00871197">
        <w:t>NaN</w:t>
      </w:r>
      <w:proofErr w:type="spellEnd"/>
      <w:r w:rsidR="00871197">
        <w:t xml:space="preserve"> values. </w:t>
      </w:r>
      <w:r w:rsidR="009E5F45">
        <w:t xml:space="preserve">These </w:t>
      </w:r>
      <w:proofErr w:type="spellStart"/>
      <w:r w:rsidR="009E5F45">
        <w:t>NaN</w:t>
      </w:r>
      <w:proofErr w:type="spellEnd"/>
      <w:r w:rsidR="009E5F45">
        <w:t xml:space="preserve"> values appeared due to certain barge sizes failing to converge during the simulation. </w:t>
      </w:r>
      <w:r w:rsidR="00871197">
        <w:t xml:space="preserve">The number of rows dropped was </w:t>
      </w:r>
      <w:r w:rsidR="009E5F45">
        <w:t>14, only 1.3% of the total data</w:t>
      </w:r>
      <w:r w:rsidR="00BC7B5D">
        <w:t>.</w:t>
      </w:r>
    </w:p>
    <w:p w14:paraId="7F51411E" w14:textId="1314F524" w:rsidR="00BC7B5D" w:rsidRDefault="00BC7B5D" w:rsidP="00AA4A05">
      <w:r>
        <w:t>The neural network itself consists of an input layer, multiple hidden layers, and an output layer, each having a set number of neurons. The input and output layers are dictated by the data that will be passed through the model, while the hidden layers are more variable and can be adjusted to optimize the model.</w:t>
      </w:r>
    </w:p>
    <w:p w14:paraId="260D1CA1" w14:textId="7D175C64" w:rsidR="00BC7B5D" w:rsidRDefault="00E37B00" w:rsidP="00AA4A05">
      <w:r>
        <w:t xml:space="preserve">A parametric study was done to select the optimal architecture for the neural network and can be seen in </w:t>
      </w:r>
      <w:r>
        <w:fldChar w:fldCharType="begin"/>
      </w:r>
      <w:r>
        <w:instrText xml:space="preserve"> REF _Ref91068571 \h </w:instrText>
      </w:r>
      <w:r>
        <w:fldChar w:fldCharType="separate"/>
      </w:r>
      <w:r>
        <w:t xml:space="preserve">Figure </w:t>
      </w:r>
      <w:r>
        <w:rPr>
          <w:noProof/>
        </w:rPr>
        <w:t>2</w:t>
      </w:r>
      <w:r>
        <w:fldChar w:fldCharType="end"/>
      </w:r>
      <w:r>
        <w:t>. Ultimately, 2 hidden layers, each having 256 neurons was selected to be the best model</w:t>
      </w:r>
      <w:r w:rsidR="00F34410">
        <w:t xml:space="preserve">. </w:t>
      </w:r>
      <w:r w:rsidR="00750FC2">
        <w:fldChar w:fldCharType="begin"/>
      </w:r>
      <w:r w:rsidR="00750FC2">
        <w:instrText xml:space="preserve"> REF _Ref91069150 \h </w:instrText>
      </w:r>
      <w:r w:rsidR="00750FC2">
        <w:fldChar w:fldCharType="separate"/>
      </w:r>
      <w:r w:rsidR="00750FC2">
        <w:t xml:space="preserve">Table </w:t>
      </w:r>
      <w:r w:rsidR="00750FC2">
        <w:rPr>
          <w:noProof/>
        </w:rPr>
        <w:t>3</w:t>
      </w:r>
      <w:r w:rsidR="00750FC2">
        <w:fldChar w:fldCharType="end"/>
      </w:r>
      <w:r w:rsidR="00750FC2">
        <w:t xml:space="preserve"> </w:t>
      </w:r>
      <w:r w:rsidR="00F34410">
        <w:t>lists the array shape of each layer in the model.</w:t>
      </w:r>
      <w:r w:rsidR="009E5F45">
        <w:t xml:space="preserve"> The highest R-Squared value would theoretically produce the best results, as the outputs and inputs are the most correlated</w:t>
      </w:r>
      <w:r w:rsidR="00532B5F">
        <w:t xml:space="preserve"> (</w:t>
      </w:r>
      <w:proofErr w:type="spellStart"/>
      <w:r w:rsidR="00532B5F">
        <w:t>Tensorflow</w:t>
      </w:r>
      <w:proofErr w:type="spellEnd"/>
      <w:r w:rsidR="00532B5F">
        <w:t>, 2022</w:t>
      </w:r>
      <w:r w:rsidR="00292DEE">
        <w:t>-a</w:t>
      </w:r>
      <w:r w:rsidR="00532B5F">
        <w:t>)</w:t>
      </w:r>
      <w:r w:rsidR="009E5F45">
        <w:t xml:space="preserve">. However, </w:t>
      </w:r>
      <w:r w:rsidR="00A16999">
        <w:t>to avoid the risk of over-fitting the model to the input data, a higher number of neurons was ultimately chosen. A higher neuron count additionally increases the ability of the model to fit the input to the outputs due to having more linear combinations, but also requires a larger training time. The model chosen requires approximately 3 minutes to train for 1000 epochs in Python 3.9, on a 6-Core 2.2 GHz system with 16 GB RAM.</w:t>
      </w:r>
    </w:p>
    <w:p w14:paraId="423C2399" w14:textId="04405A99" w:rsidR="009E5F45" w:rsidRDefault="009E5F45" w:rsidP="009E5F45">
      <w:r>
        <w:t>Training time can be adjusted to optimize the model. A shorter training time tends to avoid the risk of over-fitting, but if the training time is too short the model may not be fully fit at the end of the training. To determine whether the model has been properly fit, a visual inspection of the Loss-Epoch graph (</w:t>
      </w:r>
      <w:r w:rsidR="002C17CF">
        <w:fldChar w:fldCharType="begin"/>
      </w:r>
      <w:r w:rsidR="002C17CF">
        <w:instrText xml:space="preserve"> REF _Ref91069513 \h </w:instrText>
      </w:r>
      <w:r w:rsidR="002C17CF">
        <w:fldChar w:fldCharType="separate"/>
      </w:r>
      <w:r w:rsidR="002C17CF">
        <w:t xml:space="preserve">Figure </w:t>
      </w:r>
      <w:r w:rsidR="002C17CF">
        <w:rPr>
          <w:noProof/>
        </w:rPr>
        <w:t>4</w:t>
      </w:r>
      <w:r w:rsidR="002C17CF">
        <w:fldChar w:fldCharType="end"/>
      </w:r>
      <w:r>
        <w:fldChar w:fldCharType="begin"/>
      </w:r>
      <w:r>
        <w:instrText xml:space="preserve"> REF _Ref91069513 \h </w:instrText>
      </w:r>
      <w:r>
        <w:fldChar w:fldCharType="end"/>
      </w:r>
      <w:r>
        <w:t>) was used. If the line is horizontal and mostly unchanging by the final epoch, the model is well-fit</w:t>
      </w:r>
      <w:r w:rsidR="00292DEE">
        <w:t xml:space="preserve"> (</w:t>
      </w:r>
      <w:proofErr w:type="spellStart"/>
      <w:r w:rsidR="00292DEE">
        <w:t>Tensorflow</w:t>
      </w:r>
      <w:proofErr w:type="spellEnd"/>
      <w:r w:rsidR="00292DEE">
        <w:t>, 2022-b)</w:t>
      </w:r>
      <w:r>
        <w:t>.</w:t>
      </w:r>
      <w:r w:rsidRPr="002436B7">
        <w:t xml:space="preserve"> </w:t>
      </w:r>
      <w:r>
        <w:t xml:space="preserve">To check that the model is properly predicting the </w:t>
      </w:r>
      <w:r w:rsidRPr="007C07ED">
        <w:rPr>
          <w:i/>
        </w:rPr>
        <w:t>A</w:t>
      </w:r>
      <w:r>
        <w:t xml:space="preserve">, </w:t>
      </w:r>
      <w:r w:rsidRPr="007C07ED">
        <w:rPr>
          <w:i/>
        </w:rPr>
        <w:t>B</w:t>
      </w:r>
      <w:r>
        <w:t xml:space="preserve">, and </w:t>
      </w:r>
      <w:r w:rsidRPr="007C07ED">
        <w:rPr>
          <w:i/>
        </w:rPr>
        <w:t>C</w:t>
      </w:r>
      <w:r>
        <w:t xml:space="preserve"> parameters, the true values can be plotted against the predicted values, as seen in </w:t>
      </w:r>
      <w:r>
        <w:fldChar w:fldCharType="begin"/>
      </w:r>
      <w:r>
        <w:instrText xml:space="preserve"> REF _Ref91069535 \h </w:instrText>
      </w:r>
      <w:r>
        <w:fldChar w:fldCharType="separate"/>
      </w:r>
      <w:r>
        <w:t xml:space="preserve">Figure </w:t>
      </w:r>
      <w:r>
        <w:rPr>
          <w:noProof/>
        </w:rPr>
        <w:t>4</w:t>
      </w:r>
      <w:r>
        <w:fldChar w:fldCharType="end"/>
      </w:r>
      <w:r>
        <w:t>.</w:t>
      </w:r>
    </w:p>
    <w:p w14:paraId="5E62A9A7" w14:textId="77777777" w:rsidR="009E5F45" w:rsidRDefault="009E5F45" w:rsidP="00AA4A05"/>
    <w:p w14:paraId="260A8798" w14:textId="77777777" w:rsidR="00E37B00" w:rsidRDefault="00E37B00" w:rsidP="008C27DB">
      <w:pPr>
        <w:keepNext/>
        <w:jc w:val="center"/>
      </w:pPr>
      <w:r>
        <w:rPr>
          <w:noProof/>
        </w:rPr>
        <w:lastRenderedPageBreak/>
        <w:drawing>
          <wp:inline distT="0" distB="0" distL="0" distR="0" wp14:anchorId="6EA6AC6A" wp14:editId="7152BF81">
            <wp:extent cx="4029075" cy="242175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4570" cy="2425053"/>
                    </a:xfrm>
                    <a:prstGeom prst="rect">
                      <a:avLst/>
                    </a:prstGeom>
                    <a:noFill/>
                    <a:ln>
                      <a:noFill/>
                    </a:ln>
                  </pic:spPr>
                </pic:pic>
              </a:graphicData>
            </a:graphic>
          </wp:inline>
        </w:drawing>
      </w:r>
    </w:p>
    <w:p w14:paraId="706C4706" w14:textId="4658A208" w:rsidR="00E37B00" w:rsidRDefault="00E37B00" w:rsidP="00E37B00">
      <w:pPr>
        <w:pStyle w:val="Caption"/>
        <w:jc w:val="center"/>
      </w:pPr>
      <w:bookmarkStart w:id="3" w:name="_Ref91068571"/>
      <w:bookmarkStart w:id="4" w:name="_Ref91068565"/>
      <w:r>
        <w:t xml:space="preserve">Figure </w:t>
      </w:r>
      <w:r w:rsidR="000B1773">
        <w:fldChar w:fldCharType="begin"/>
      </w:r>
      <w:r w:rsidR="000B1773">
        <w:instrText xml:space="preserve"> SEQ Figure \* ARABIC </w:instrText>
      </w:r>
      <w:r w:rsidR="000B1773">
        <w:fldChar w:fldCharType="separate"/>
      </w:r>
      <w:r w:rsidR="00AF0E77">
        <w:rPr>
          <w:noProof/>
        </w:rPr>
        <w:t>3</w:t>
      </w:r>
      <w:r w:rsidR="000B1773">
        <w:rPr>
          <w:noProof/>
        </w:rPr>
        <w:fldChar w:fldCharType="end"/>
      </w:r>
      <w:bookmarkEnd w:id="3"/>
      <w:r>
        <w:t>: Results of Neural Network Architecture Parametric Study</w:t>
      </w:r>
      <w:bookmarkEnd w:id="4"/>
      <w:r w:rsidR="00A16999">
        <w:t xml:space="preserve">. Increasing the neuron count does not necessarily improve the model accuracy, while increasing the number of hidden layers more significantly impacts the R-Squared of the model. </w:t>
      </w:r>
    </w:p>
    <w:p w14:paraId="7036B86C" w14:textId="3033D73D" w:rsidR="00E37B00" w:rsidRDefault="00E37B00" w:rsidP="00E37B00">
      <w:pPr>
        <w:pStyle w:val="Caption"/>
        <w:keepNext/>
        <w:jc w:val="center"/>
      </w:pPr>
      <w:bookmarkStart w:id="5" w:name="_Ref91069150"/>
      <w:r>
        <w:t xml:space="preserve">Table </w:t>
      </w:r>
      <w:r w:rsidR="000B1773">
        <w:fldChar w:fldCharType="begin"/>
      </w:r>
      <w:r w:rsidR="000B1773">
        <w:instrText xml:space="preserve"> SEQ Table \* ARABIC </w:instrText>
      </w:r>
      <w:r w:rsidR="000B1773">
        <w:fldChar w:fldCharType="separate"/>
      </w:r>
      <w:r>
        <w:rPr>
          <w:noProof/>
        </w:rPr>
        <w:t>3</w:t>
      </w:r>
      <w:r w:rsidR="000B1773">
        <w:rPr>
          <w:noProof/>
        </w:rPr>
        <w:fldChar w:fldCharType="end"/>
      </w:r>
      <w:bookmarkEnd w:id="5"/>
      <w:r>
        <w:t>: Selected Neural Network Architecture</w:t>
      </w:r>
      <w:r w:rsidR="00890A36">
        <w:t>. Each layer is a matrix with the specified shape.</w:t>
      </w:r>
    </w:p>
    <w:tbl>
      <w:tblPr>
        <w:tblStyle w:val="TableGrid"/>
        <w:tblW w:w="0" w:type="auto"/>
        <w:tblLook w:val="04A0" w:firstRow="1" w:lastRow="0" w:firstColumn="1" w:lastColumn="0" w:noHBand="0" w:noVBand="1"/>
      </w:tblPr>
      <w:tblGrid>
        <w:gridCol w:w="2515"/>
        <w:gridCol w:w="2159"/>
        <w:gridCol w:w="2338"/>
        <w:gridCol w:w="2338"/>
      </w:tblGrid>
      <w:tr w:rsidR="00E37B00" w14:paraId="4D6933C9" w14:textId="77777777" w:rsidTr="007C07ED">
        <w:tc>
          <w:tcPr>
            <w:tcW w:w="2515" w:type="dxa"/>
          </w:tcPr>
          <w:p w14:paraId="7599F22D" w14:textId="46077A29" w:rsidR="00E37B00" w:rsidRDefault="00E37B00" w:rsidP="00E37B00">
            <w:r>
              <w:t>Input Layer</w:t>
            </w:r>
            <w:r w:rsidR="002C17CF">
              <w:t xml:space="preserve"> Array Shape</w:t>
            </w:r>
          </w:p>
        </w:tc>
        <w:tc>
          <w:tcPr>
            <w:tcW w:w="2159" w:type="dxa"/>
          </w:tcPr>
          <w:p w14:paraId="2DECA6E7" w14:textId="67566BC3" w:rsidR="00E37B00" w:rsidRDefault="00E37B00" w:rsidP="00E37B00">
            <w:r>
              <w:t>Hidden Layer 1</w:t>
            </w:r>
            <w:r w:rsidR="002C17CF">
              <w:t xml:space="preserve"> Array Shape</w:t>
            </w:r>
          </w:p>
        </w:tc>
        <w:tc>
          <w:tcPr>
            <w:tcW w:w="2338" w:type="dxa"/>
          </w:tcPr>
          <w:p w14:paraId="6ACBBDD0" w14:textId="7E48FAB0" w:rsidR="00E37B00" w:rsidRDefault="00E37B00" w:rsidP="00E37B00">
            <w:r>
              <w:t>Hidden Layer 2</w:t>
            </w:r>
            <w:r w:rsidR="002C17CF">
              <w:t xml:space="preserve"> Array Shape</w:t>
            </w:r>
          </w:p>
        </w:tc>
        <w:tc>
          <w:tcPr>
            <w:tcW w:w="2338" w:type="dxa"/>
          </w:tcPr>
          <w:p w14:paraId="253DC2DC" w14:textId="7515EEE4" w:rsidR="00E37B00" w:rsidRDefault="00E37B00" w:rsidP="00E37B00">
            <w:r>
              <w:t>Output Layer</w:t>
            </w:r>
            <w:r w:rsidR="002C17CF">
              <w:t xml:space="preserve"> Array Shape</w:t>
            </w:r>
          </w:p>
        </w:tc>
      </w:tr>
      <w:tr w:rsidR="00E37B00" w14:paraId="5D30AA78" w14:textId="77777777" w:rsidTr="007C07ED">
        <w:tc>
          <w:tcPr>
            <w:tcW w:w="2515" w:type="dxa"/>
          </w:tcPr>
          <w:p w14:paraId="57F472E5" w14:textId="36016E2A" w:rsidR="00E37B00" w:rsidRDefault="00E37B00" w:rsidP="00E37B00">
            <w:r>
              <w:t>(,4)</w:t>
            </w:r>
          </w:p>
        </w:tc>
        <w:tc>
          <w:tcPr>
            <w:tcW w:w="2159" w:type="dxa"/>
          </w:tcPr>
          <w:p w14:paraId="57E8A2F7" w14:textId="0DC10044" w:rsidR="00E37B00" w:rsidRDefault="00E37B00" w:rsidP="00E37B00">
            <w:r>
              <w:t>(,256)</w:t>
            </w:r>
          </w:p>
        </w:tc>
        <w:tc>
          <w:tcPr>
            <w:tcW w:w="2338" w:type="dxa"/>
          </w:tcPr>
          <w:p w14:paraId="12C0CD87" w14:textId="7DC24F95" w:rsidR="00E37B00" w:rsidRDefault="00E37B00" w:rsidP="00E37B00">
            <w:r>
              <w:t>(,256)</w:t>
            </w:r>
          </w:p>
        </w:tc>
        <w:tc>
          <w:tcPr>
            <w:tcW w:w="2338" w:type="dxa"/>
          </w:tcPr>
          <w:p w14:paraId="099967D2" w14:textId="0A4F0A08" w:rsidR="00E37B00" w:rsidRDefault="00E37B00" w:rsidP="00E37B00">
            <w:r>
              <w:t>(,18)</w:t>
            </w:r>
          </w:p>
        </w:tc>
      </w:tr>
    </w:tbl>
    <w:p w14:paraId="019967DB" w14:textId="7531DB5A" w:rsidR="00F34410" w:rsidRDefault="00F34410" w:rsidP="00E37B00"/>
    <w:p w14:paraId="6C3B4956" w14:textId="283D3F0E" w:rsidR="00750FC2" w:rsidRDefault="00750FC2" w:rsidP="004F3D3B">
      <w:pPr>
        <w:keepNext/>
      </w:pPr>
    </w:p>
    <w:tbl>
      <w:tblPr>
        <w:tblStyle w:val="TableGrid"/>
        <w:tblW w:w="0" w:type="auto"/>
        <w:tblLook w:val="04A0" w:firstRow="1" w:lastRow="0" w:firstColumn="1" w:lastColumn="0" w:noHBand="0" w:noVBand="1"/>
      </w:tblPr>
      <w:tblGrid>
        <w:gridCol w:w="4708"/>
        <w:gridCol w:w="4652"/>
      </w:tblGrid>
      <w:tr w:rsidR="00750FC2" w14:paraId="55C3283E" w14:textId="77777777" w:rsidTr="00750FC2">
        <w:tc>
          <w:tcPr>
            <w:tcW w:w="4675" w:type="dxa"/>
            <w:tcBorders>
              <w:top w:val="nil"/>
              <w:left w:val="nil"/>
              <w:bottom w:val="nil"/>
              <w:right w:val="nil"/>
            </w:tcBorders>
          </w:tcPr>
          <w:p w14:paraId="6D944E80" w14:textId="77777777" w:rsidR="00750FC2" w:rsidRDefault="00750FC2" w:rsidP="00750FC2">
            <w:pPr>
              <w:keepNext/>
            </w:pPr>
            <w:r>
              <w:rPr>
                <w:noProof/>
              </w:rPr>
              <w:drawing>
                <wp:inline distT="0" distB="0" distL="0" distR="0" wp14:anchorId="3F9FC87E" wp14:editId="6FDB6F3A">
                  <wp:extent cx="2944368" cy="2020824"/>
                  <wp:effectExtent l="0" t="0" r="889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8333"/>
                          <a:stretch/>
                        </pic:blipFill>
                        <pic:spPr bwMode="auto">
                          <a:xfrm>
                            <a:off x="0" y="0"/>
                            <a:ext cx="2944368" cy="2020824"/>
                          </a:xfrm>
                          <a:prstGeom prst="rect">
                            <a:avLst/>
                          </a:prstGeom>
                          <a:noFill/>
                          <a:ln>
                            <a:noFill/>
                          </a:ln>
                          <a:extLst>
                            <a:ext uri="{53640926-AAD7-44D8-BBD7-CCE9431645EC}">
                              <a14:shadowObscured xmlns:a14="http://schemas.microsoft.com/office/drawing/2010/main"/>
                            </a:ext>
                          </a:extLst>
                        </pic:spPr>
                      </pic:pic>
                    </a:graphicData>
                  </a:graphic>
                </wp:inline>
              </w:drawing>
            </w:r>
          </w:p>
          <w:p w14:paraId="158CA5E5" w14:textId="0EA13D60" w:rsidR="00750FC2" w:rsidRDefault="00750FC2" w:rsidP="00750FC2">
            <w:pPr>
              <w:pStyle w:val="Caption"/>
              <w:jc w:val="center"/>
            </w:pPr>
            <w:bookmarkStart w:id="6" w:name="_Ref91069513"/>
            <w:r>
              <w:t xml:space="preserve">Figure </w:t>
            </w:r>
            <w:r w:rsidR="000B1773">
              <w:fldChar w:fldCharType="begin"/>
            </w:r>
            <w:r w:rsidR="000B1773">
              <w:instrText xml:space="preserve"> SEQ Figure \* ARABIC </w:instrText>
            </w:r>
            <w:r w:rsidR="000B1773">
              <w:fldChar w:fldCharType="separate"/>
            </w:r>
            <w:r w:rsidR="00AF0E77">
              <w:rPr>
                <w:noProof/>
              </w:rPr>
              <w:t>4</w:t>
            </w:r>
            <w:r w:rsidR="000B1773">
              <w:rPr>
                <w:noProof/>
              </w:rPr>
              <w:fldChar w:fldCharType="end"/>
            </w:r>
            <w:bookmarkEnd w:id="6"/>
            <w:r w:rsidR="002436B7">
              <w:t>: Model Loss During Training Progression</w:t>
            </w:r>
            <w:r w:rsidR="00610AF4">
              <w:t xml:space="preserve">. </w:t>
            </w:r>
            <w:r w:rsidR="00637AAA">
              <w:t xml:space="preserve">A slope of zero at the final epoch suggests that the model has been appropriately fit. </w:t>
            </w:r>
          </w:p>
        </w:tc>
        <w:tc>
          <w:tcPr>
            <w:tcW w:w="4675" w:type="dxa"/>
            <w:tcBorders>
              <w:top w:val="nil"/>
              <w:left w:val="nil"/>
              <w:bottom w:val="nil"/>
              <w:right w:val="nil"/>
            </w:tcBorders>
          </w:tcPr>
          <w:p w14:paraId="01B7D04D" w14:textId="77777777" w:rsidR="00750FC2" w:rsidRDefault="00750FC2" w:rsidP="00750FC2">
            <w:pPr>
              <w:keepNext/>
            </w:pPr>
            <w:r>
              <w:rPr>
                <w:noProof/>
              </w:rPr>
              <w:drawing>
                <wp:inline distT="0" distB="0" distL="0" distR="0" wp14:anchorId="07BBB89E" wp14:editId="47A6289D">
                  <wp:extent cx="2916936" cy="2011680"/>
                  <wp:effectExtent l="0" t="0" r="0" b="762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8120"/>
                          <a:stretch/>
                        </pic:blipFill>
                        <pic:spPr bwMode="auto">
                          <a:xfrm>
                            <a:off x="0" y="0"/>
                            <a:ext cx="2916936" cy="2011680"/>
                          </a:xfrm>
                          <a:prstGeom prst="rect">
                            <a:avLst/>
                          </a:prstGeom>
                          <a:noFill/>
                          <a:ln>
                            <a:noFill/>
                          </a:ln>
                          <a:extLst>
                            <a:ext uri="{53640926-AAD7-44D8-BBD7-CCE9431645EC}">
                              <a14:shadowObscured xmlns:a14="http://schemas.microsoft.com/office/drawing/2010/main"/>
                            </a:ext>
                          </a:extLst>
                        </pic:spPr>
                      </pic:pic>
                    </a:graphicData>
                  </a:graphic>
                </wp:inline>
              </w:drawing>
            </w:r>
          </w:p>
          <w:p w14:paraId="4FC50E51" w14:textId="5ABC4053" w:rsidR="00750FC2" w:rsidRPr="002436B7" w:rsidRDefault="00750FC2" w:rsidP="00750FC2">
            <w:pPr>
              <w:pStyle w:val="Caption"/>
              <w:jc w:val="center"/>
            </w:pPr>
            <w:bookmarkStart w:id="7" w:name="_Ref91069535"/>
            <w:r>
              <w:t xml:space="preserve">Figure </w:t>
            </w:r>
            <w:r w:rsidR="000B1773">
              <w:fldChar w:fldCharType="begin"/>
            </w:r>
            <w:r w:rsidR="000B1773">
              <w:instrText xml:space="preserve"> SEQ Figure \* ARABIC </w:instrText>
            </w:r>
            <w:r w:rsidR="000B1773">
              <w:fldChar w:fldCharType="separate"/>
            </w:r>
            <w:r w:rsidR="00AF0E77">
              <w:rPr>
                <w:noProof/>
              </w:rPr>
              <w:t>5</w:t>
            </w:r>
            <w:r w:rsidR="000B1773">
              <w:rPr>
                <w:noProof/>
              </w:rPr>
              <w:fldChar w:fldCharType="end"/>
            </w:r>
            <w:bookmarkEnd w:id="7"/>
            <w:r w:rsidR="002436B7">
              <w:t>: True Values</w:t>
            </w:r>
            <w:r w:rsidR="00B430EB">
              <w:t xml:space="preserve"> (ANSYS AQWA)</w:t>
            </w:r>
            <w:r w:rsidR="002436B7">
              <w:t xml:space="preserve"> Plotted Against Predicted Values</w:t>
            </w:r>
            <w:r w:rsidR="00B430EB">
              <w:t xml:space="preserve"> (Present Model)</w:t>
            </w:r>
            <w:r w:rsidR="002436B7">
              <w:t xml:space="preserve">, </w:t>
            </w:r>
            <w:r w:rsidR="002436B7" w:rsidRPr="002436B7">
              <w:t>R</w:t>
            </w:r>
            <w:r w:rsidR="002436B7">
              <w:rPr>
                <w:vertAlign w:val="superscript"/>
              </w:rPr>
              <w:t>2</w:t>
            </w:r>
            <w:r w:rsidR="002436B7">
              <w:t xml:space="preserve"> = 0.717</w:t>
            </w:r>
            <w:r w:rsidR="00610AF4">
              <w:t xml:space="preserve">. </w:t>
            </w:r>
          </w:p>
        </w:tc>
      </w:tr>
    </w:tbl>
    <w:p w14:paraId="0DDC8ABA" w14:textId="77777777" w:rsidR="00E13864" w:rsidRDefault="00E13864" w:rsidP="00E13864">
      <w:pPr>
        <w:pStyle w:val="Heading1"/>
      </w:pPr>
      <w:r>
        <w:t>Results</w:t>
      </w:r>
    </w:p>
    <w:p w14:paraId="60C2AAEE" w14:textId="6AE0096C" w:rsidR="00E13864" w:rsidRDefault="002436B7" w:rsidP="00E13864">
      <w:r>
        <w:t xml:space="preserve">With the model creation and training completed, it can be benchmarked against random datapoints. Figure 5 shows the similarity between the predicted values and true values. </w:t>
      </w:r>
      <w:r w:rsidR="003F350B">
        <w:t>T</w:t>
      </w:r>
      <w:r>
        <w:t xml:space="preserve">wo metrics </w:t>
      </w:r>
      <w:r w:rsidR="003F350B">
        <w:t xml:space="preserve">were </w:t>
      </w:r>
      <w:r>
        <w:t>used to quantify performance</w:t>
      </w:r>
      <w:r w:rsidR="009D5C4B">
        <w:t xml:space="preserve">; </w:t>
      </w:r>
      <w:r>
        <w:t xml:space="preserve">Relative percent difference </w:t>
      </w:r>
      <w:r w:rsidR="000F2BA7">
        <w:t xml:space="preserve">(RPD) </w:t>
      </w:r>
      <w:r w:rsidR="00E10D46">
        <w:t xml:space="preserve">assigns a number between 0 and 100 and explains the difference between the predicted curve and actual curve. A simple error calculation cannot be used since the true value is often 0 and would result in a division by 0. </w:t>
      </w:r>
      <w:r w:rsidR="00B55487">
        <w:t xml:space="preserve">In the cases where the true value is 0, the RPD is often very high, so the analysis has been supplemented with a </w:t>
      </w:r>
      <w:r w:rsidR="00B55487">
        <w:lastRenderedPageBreak/>
        <w:t xml:space="preserve">raw error measurement. This value shows the actual difference between the true and predicted value. In </w:t>
      </w:r>
      <w:r w:rsidR="00B55487">
        <w:fldChar w:fldCharType="begin"/>
      </w:r>
      <w:r w:rsidR="00B55487">
        <w:instrText xml:space="preserve"> REF _Ref91086064 \h </w:instrText>
      </w:r>
      <w:r w:rsidR="00B55487">
        <w:fldChar w:fldCharType="separate"/>
      </w:r>
      <w:r w:rsidR="00B55487">
        <w:t xml:space="preserve">Figure </w:t>
      </w:r>
      <w:r w:rsidR="00B55487">
        <w:rPr>
          <w:noProof/>
        </w:rPr>
        <w:t>5</w:t>
      </w:r>
      <w:r w:rsidR="00B55487">
        <w:fldChar w:fldCharType="end"/>
      </w:r>
      <w:r w:rsidR="00B55487">
        <w:t xml:space="preserve">, </w:t>
      </w:r>
      <w:r w:rsidR="003F350B">
        <w:t>s</w:t>
      </w:r>
      <w:r w:rsidR="00B55487">
        <w:t>way has an RPD of 100, but a raw error of 0.039 m/m response. So, even though the percent difference is large, the response is only incorrect by about 4 centimeters for every meter of wave height</w:t>
      </w:r>
      <w:r w:rsidR="00812268">
        <w:t xml:space="preserve"> – which is still very accurate for a barge 15 meters in length.</w:t>
      </w:r>
    </w:p>
    <w:p w14:paraId="07843183" w14:textId="77777777" w:rsidR="00B47295" w:rsidRDefault="00B47295" w:rsidP="00B55487">
      <w:pPr>
        <w:keepNext/>
        <w:jc w:val="center"/>
      </w:pPr>
      <w:r>
        <w:rPr>
          <w:noProof/>
        </w:rPr>
        <w:drawing>
          <wp:inline distT="0" distB="0" distL="0" distR="0" wp14:anchorId="02AE8A37" wp14:editId="64503F8B">
            <wp:extent cx="5964332" cy="367476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rcRect l="6042" r="6042"/>
                    <a:stretch>
                      <a:fillRect/>
                    </a:stretch>
                  </pic:blipFill>
                  <pic:spPr bwMode="auto">
                    <a:xfrm>
                      <a:off x="0" y="0"/>
                      <a:ext cx="5964332" cy="3674763"/>
                    </a:xfrm>
                    <a:prstGeom prst="rect">
                      <a:avLst/>
                    </a:prstGeom>
                    <a:ln>
                      <a:noFill/>
                    </a:ln>
                    <a:extLst>
                      <a:ext uri="{53640926-AAD7-44D8-BBD7-CCE9431645EC}">
                        <a14:shadowObscured xmlns:a14="http://schemas.microsoft.com/office/drawing/2010/main"/>
                      </a:ext>
                    </a:extLst>
                  </pic:spPr>
                </pic:pic>
              </a:graphicData>
            </a:graphic>
          </wp:inline>
        </w:drawing>
      </w:r>
    </w:p>
    <w:p w14:paraId="3FF8CEFF" w14:textId="1B262EF9" w:rsidR="00E10D46" w:rsidRPr="00E13864" w:rsidRDefault="00B47295" w:rsidP="00B47295">
      <w:pPr>
        <w:pStyle w:val="Caption"/>
        <w:jc w:val="center"/>
      </w:pPr>
      <w:bookmarkStart w:id="8" w:name="_Ref91086064"/>
      <w:r>
        <w:t xml:space="preserve">Figure </w:t>
      </w:r>
      <w:r w:rsidR="000B1773">
        <w:fldChar w:fldCharType="begin"/>
      </w:r>
      <w:r w:rsidR="000B1773">
        <w:instrText xml:space="preserve"> SEQ Figure \* ARABIC </w:instrText>
      </w:r>
      <w:r w:rsidR="000B1773">
        <w:fldChar w:fldCharType="separate"/>
      </w:r>
      <w:r w:rsidR="00AF0E77">
        <w:rPr>
          <w:noProof/>
        </w:rPr>
        <w:t>6</w:t>
      </w:r>
      <w:r w:rsidR="000B1773">
        <w:rPr>
          <w:noProof/>
        </w:rPr>
        <w:fldChar w:fldCharType="end"/>
      </w:r>
      <w:bookmarkEnd w:id="8"/>
      <w:r>
        <w:t>: Predicted RAO Values</w:t>
      </w:r>
    </w:p>
    <w:p w14:paraId="6ACC8217" w14:textId="66C6D03F" w:rsidR="00376349" w:rsidRDefault="00376349" w:rsidP="00376349">
      <w:pPr>
        <w:pStyle w:val="Heading2"/>
        <w:jc w:val="left"/>
        <w:rPr>
          <w:rFonts w:ascii="Times New Roman" w:hAnsi="Times New Roman" w:cs="Times New Roman"/>
          <w:b/>
          <w:bCs/>
          <w:color w:val="1F3864" w:themeColor="accent1" w:themeShade="80"/>
          <w:sz w:val="24"/>
          <w:szCs w:val="24"/>
        </w:rPr>
      </w:pPr>
      <w:r w:rsidRPr="00376349">
        <w:rPr>
          <w:rFonts w:ascii="Times New Roman" w:hAnsi="Times New Roman" w:cs="Times New Roman"/>
          <w:b/>
          <w:bCs/>
          <w:color w:val="1F3864" w:themeColor="accent1" w:themeShade="80"/>
          <w:sz w:val="24"/>
          <w:szCs w:val="24"/>
        </w:rPr>
        <w:t>Error Analysis</w:t>
      </w:r>
    </w:p>
    <w:p w14:paraId="742FF1CD" w14:textId="78C2EDEF" w:rsidR="00376349" w:rsidRDefault="00376349" w:rsidP="00376349">
      <w:pPr>
        <w:spacing w:before="240"/>
      </w:pPr>
      <w:r>
        <w:t xml:space="preserve">The robustness of this model is highly important, as the goal of this project was to predict RAOs for any sized vessel. To check this, 120 barge sizes were randomly sampled from the model predictions and compared to the true RAO values. The RPD and raw error for each datapoint was compared to study the effects of barge size, wave heading, and degree of freedom on the </w:t>
      </w:r>
      <w:r w:rsidR="004E150D">
        <w:t>accuracy of the model.</w:t>
      </w:r>
    </w:p>
    <w:p w14:paraId="4FF7C62B" w14:textId="5985EF0C" w:rsidR="00C533D9" w:rsidRDefault="00C533D9" w:rsidP="00376349">
      <w:pPr>
        <w:spacing w:before="240"/>
      </w:pPr>
      <w:r>
        <w:fldChar w:fldCharType="begin"/>
      </w:r>
      <w:r>
        <w:instrText xml:space="preserve"> REF _Ref93309685 \h </w:instrText>
      </w:r>
      <w:r>
        <w:fldChar w:fldCharType="separate"/>
      </w:r>
      <w:r>
        <w:t xml:space="preserve">Figure </w:t>
      </w:r>
      <w:r>
        <w:rPr>
          <w:noProof/>
        </w:rPr>
        <w:t>7</w:t>
      </w:r>
      <w:r>
        <w:fldChar w:fldCharType="end"/>
      </w:r>
      <w:r>
        <w:t xml:space="preserve"> shows the effect of vessel size on the model’s prediction accuracy. The average RPD error was </w:t>
      </w:r>
      <w:r w:rsidR="00F84BDC">
        <w:t>calculated by averaging the RPD error at each evaluated wave frequency for each degree of freedom of the randomly sampled barges. As the plot displays, there is no clear trend between these two variables. To assist in the visualization, the weave heading was differentiated by marker type and color. By considering the wave direction as well, a weak trend suggests that the 45- and 90-degree waves tended to produce higher results. It is important to note that the error distribution for very small barges i</w:t>
      </w:r>
      <w:r w:rsidR="002B1E1B">
        <w:t>s more extreme than for larger barges. This promotes the idea that the model will give consistent predictions for larger vessels, although there may be some inaccuracy.</w:t>
      </w:r>
    </w:p>
    <w:p w14:paraId="76F78A2F" w14:textId="00C78D31" w:rsidR="00C533D9" w:rsidRDefault="00C533D9" w:rsidP="00376349">
      <w:pPr>
        <w:spacing w:before="240"/>
      </w:pPr>
      <w:r>
        <w:fldChar w:fldCharType="begin"/>
      </w:r>
      <w:r>
        <w:instrText xml:space="preserve"> REF _Ref93309712 \h </w:instrText>
      </w:r>
      <w:r>
        <w:fldChar w:fldCharType="separate"/>
      </w:r>
      <w:r>
        <w:t xml:space="preserve">Figure </w:t>
      </w:r>
      <w:r>
        <w:rPr>
          <w:noProof/>
        </w:rPr>
        <w:t>8</w:t>
      </w:r>
      <w:r>
        <w:fldChar w:fldCharType="end"/>
      </w:r>
      <w:r>
        <w:t xml:space="preserve"> </w:t>
      </w:r>
      <w:r w:rsidR="002B1E1B">
        <w:t xml:space="preserve">plots the statistical distribution of the RPD Error by wave direction, broken down into each degree of freedom. </w:t>
      </w:r>
      <w:r w:rsidR="00076370">
        <w:t xml:space="preserve">As shown by the box plots, for the 0-, 90-, and 180- degree wave headings, the model had trouble producing accurate parameters for 3 degrees of freedom. These three are not random, but rather correspond with the 3 directions in which the actual vessel response should be 0. Because of the way the RPD is calculated, the 0 in the denominator causes the RPD calculation to become large if the predicted value is not exactly 0 as well. </w:t>
      </w:r>
      <w:r>
        <w:fldChar w:fldCharType="begin"/>
      </w:r>
      <w:r>
        <w:instrText xml:space="preserve"> REF _Ref93309739 \h </w:instrText>
      </w:r>
      <w:r>
        <w:fldChar w:fldCharType="separate"/>
      </w:r>
      <w:r>
        <w:t xml:space="preserve">Figure </w:t>
      </w:r>
      <w:r>
        <w:rPr>
          <w:noProof/>
        </w:rPr>
        <w:t>9</w:t>
      </w:r>
      <w:r>
        <w:fldChar w:fldCharType="end"/>
      </w:r>
      <w:r w:rsidR="002B1E1B">
        <w:t xml:space="preserve"> and</w:t>
      </w:r>
      <w:r>
        <w:t xml:space="preserve"> </w:t>
      </w:r>
      <w:r>
        <w:fldChar w:fldCharType="begin"/>
      </w:r>
      <w:r>
        <w:instrText xml:space="preserve"> REF _Ref93309757 \h </w:instrText>
      </w:r>
      <w:r>
        <w:fldChar w:fldCharType="separate"/>
      </w:r>
      <w:r>
        <w:t xml:space="preserve">Figure </w:t>
      </w:r>
      <w:r>
        <w:rPr>
          <w:noProof/>
        </w:rPr>
        <w:t>10</w:t>
      </w:r>
      <w:r>
        <w:fldChar w:fldCharType="end"/>
      </w:r>
      <w:r>
        <w:t xml:space="preserve"> </w:t>
      </w:r>
      <w:r w:rsidR="002B1E1B">
        <w:t xml:space="preserve">expand on this </w:t>
      </w:r>
      <w:r w:rsidR="002B1E1B">
        <w:lastRenderedPageBreak/>
        <w:t>with the Raw Error distributions</w:t>
      </w:r>
      <w:r w:rsidR="00076370">
        <w:t xml:space="preserve"> for the linear and rotational degrees of freedom and show that although the RPD Error may be high, the actual difference between the true and predicted values are negligible.</w:t>
      </w:r>
    </w:p>
    <w:p w14:paraId="692EDE09" w14:textId="4952D85E" w:rsidR="00C533D9" w:rsidRDefault="00C533D9" w:rsidP="00376349">
      <w:pPr>
        <w:spacing w:before="240"/>
      </w:pPr>
      <w:r>
        <w:fldChar w:fldCharType="begin"/>
      </w:r>
      <w:r>
        <w:instrText xml:space="preserve"> REF _Ref93309788 \h </w:instrText>
      </w:r>
      <w:r>
        <w:fldChar w:fldCharType="separate"/>
      </w:r>
      <w:r>
        <w:t xml:space="preserve">Figure </w:t>
      </w:r>
      <w:r>
        <w:rPr>
          <w:noProof/>
        </w:rPr>
        <w:t>11</w:t>
      </w:r>
      <w:r>
        <w:fldChar w:fldCharType="end"/>
      </w:r>
      <w:r w:rsidR="00352694">
        <w:t xml:space="preserve">, </w:t>
      </w:r>
      <w:r>
        <w:fldChar w:fldCharType="begin"/>
      </w:r>
      <w:r>
        <w:instrText xml:space="preserve"> REF _Ref93677836 \h </w:instrText>
      </w:r>
      <w:r>
        <w:fldChar w:fldCharType="separate"/>
      </w:r>
      <w:r>
        <w:t xml:space="preserve">Figure </w:t>
      </w:r>
      <w:r>
        <w:rPr>
          <w:noProof/>
        </w:rPr>
        <w:t>12</w:t>
      </w:r>
      <w:r>
        <w:fldChar w:fldCharType="end"/>
      </w:r>
      <w:r w:rsidR="00352694">
        <w:t xml:space="preserve">, and </w:t>
      </w:r>
      <w:r>
        <w:fldChar w:fldCharType="begin"/>
      </w:r>
      <w:r>
        <w:instrText xml:space="preserve"> REF _Ref93677837 \h </w:instrText>
      </w:r>
      <w:r>
        <w:fldChar w:fldCharType="separate"/>
      </w:r>
      <w:r>
        <w:t xml:space="preserve">Figure </w:t>
      </w:r>
      <w:r>
        <w:rPr>
          <w:noProof/>
        </w:rPr>
        <w:t>13</w:t>
      </w:r>
      <w:r>
        <w:fldChar w:fldCharType="end"/>
      </w:r>
      <w:r w:rsidR="00352694">
        <w:t xml:space="preserve"> all show the distribution of error for each degree of freedom. </w:t>
      </w:r>
      <w:r w:rsidR="00352694">
        <w:fldChar w:fldCharType="begin"/>
      </w:r>
      <w:r w:rsidR="00352694">
        <w:instrText xml:space="preserve"> REF _Ref93309788 \h </w:instrText>
      </w:r>
      <w:r w:rsidR="00352694">
        <w:fldChar w:fldCharType="separate"/>
      </w:r>
      <w:r w:rsidR="00352694">
        <w:t xml:space="preserve">Figure </w:t>
      </w:r>
      <w:r w:rsidR="00352694">
        <w:rPr>
          <w:noProof/>
        </w:rPr>
        <w:t>11</w:t>
      </w:r>
      <w:r w:rsidR="00352694">
        <w:fldChar w:fldCharType="end"/>
      </w:r>
      <w:r w:rsidR="00352694">
        <w:t xml:space="preserve"> shows that the RPD error for sway, roll, and yaw had the highest relative error. This likely stems from the above-mentioned division issue that arises in the calculation of the RPD</w:t>
      </w:r>
      <w:r w:rsidR="003E320E">
        <w:t xml:space="preserve">. </w:t>
      </w:r>
      <w:r w:rsidR="003E320E">
        <w:fldChar w:fldCharType="begin"/>
      </w:r>
      <w:r w:rsidR="003E320E">
        <w:instrText xml:space="preserve"> REF _Ref93677836 \h </w:instrText>
      </w:r>
      <w:r w:rsidR="003E320E">
        <w:fldChar w:fldCharType="separate"/>
      </w:r>
      <w:r w:rsidR="003E320E">
        <w:t xml:space="preserve">Figure </w:t>
      </w:r>
      <w:r w:rsidR="003E320E">
        <w:rPr>
          <w:noProof/>
        </w:rPr>
        <w:t>12</w:t>
      </w:r>
      <w:r w:rsidR="003E320E">
        <w:fldChar w:fldCharType="end"/>
      </w:r>
      <w:r w:rsidR="003E320E">
        <w:t xml:space="preserve"> and </w:t>
      </w:r>
      <w:r w:rsidR="003E320E">
        <w:fldChar w:fldCharType="begin"/>
      </w:r>
      <w:r w:rsidR="003E320E">
        <w:instrText xml:space="preserve"> REF _Ref93677837 \h </w:instrText>
      </w:r>
      <w:r w:rsidR="003E320E">
        <w:fldChar w:fldCharType="separate"/>
      </w:r>
      <w:r w:rsidR="003E320E">
        <w:t xml:space="preserve">Figure </w:t>
      </w:r>
      <w:r w:rsidR="003E320E">
        <w:rPr>
          <w:noProof/>
        </w:rPr>
        <w:t>13</w:t>
      </w:r>
      <w:r w:rsidR="003E320E">
        <w:fldChar w:fldCharType="end"/>
      </w:r>
      <w:r w:rsidR="003E320E">
        <w:t xml:space="preserve"> </w:t>
      </w:r>
      <w:proofErr w:type="gramStart"/>
      <w:r w:rsidR="003E320E">
        <w:t>offer an explanation of</w:t>
      </w:r>
      <w:proofErr w:type="gramEnd"/>
      <w:r w:rsidR="003E320E">
        <w:t xml:space="preserve"> the RPD error, by showing that in general, the difference between the predicted and actual RAOs is small.</w:t>
      </w:r>
    </w:p>
    <w:p w14:paraId="649C32D5" w14:textId="77777777" w:rsidR="007165EC" w:rsidRDefault="007165EC" w:rsidP="007165EC">
      <w:pPr>
        <w:spacing w:before="240"/>
      </w:pPr>
      <w:r>
        <w:t>Although there are some inaccuracies in the predictive power of this model, it is generally able to produce results that are within reason. There are a few ways to improve this. First, the model could be split into two models – one for the linear degrees of freedom and one for the rotational degrees of freedom. It is possible that the curve shape of the roll, pitch, and yaw RAOs does not fit cleanly into the exponential equation provided, which would also explain the errors seen in Table 2. If a better general equation was found for these degrees of freedom, a new model could be trained to find parameters and the results may be more accurate.</w:t>
      </w:r>
    </w:p>
    <w:p w14:paraId="5756F643" w14:textId="77777777" w:rsidR="007165EC" w:rsidRPr="00376349" w:rsidRDefault="007165EC" w:rsidP="007165EC">
      <w:pPr>
        <w:spacing w:before="240"/>
      </w:pPr>
      <w:r>
        <w:t xml:space="preserve">Additionally, a larger dataset could be collected. With more data, the neural network has more ability to learn the correlations between the input and output parameters, which increases the accuracy. This could possibly increase the R-Squared score from </w:t>
      </w:r>
      <w:r>
        <w:fldChar w:fldCharType="begin"/>
      </w:r>
      <w:r>
        <w:instrText xml:space="preserve"> REF _Ref91069535 \h </w:instrText>
      </w:r>
      <w:r>
        <w:fldChar w:fldCharType="separate"/>
      </w:r>
      <w:r>
        <w:t xml:space="preserve">Figure </w:t>
      </w:r>
      <w:r>
        <w:rPr>
          <w:noProof/>
        </w:rPr>
        <w:t>5</w:t>
      </w:r>
      <w:r>
        <w:fldChar w:fldCharType="end"/>
      </w:r>
      <w:r>
        <w:t>.</w:t>
      </w:r>
    </w:p>
    <w:p w14:paraId="1E96BDE0" w14:textId="77777777" w:rsidR="007165EC" w:rsidRDefault="007165EC" w:rsidP="00376349">
      <w:pPr>
        <w:spacing w:before="240"/>
      </w:pPr>
    </w:p>
    <w:p w14:paraId="0E07827B" w14:textId="77777777" w:rsidR="00295142" w:rsidRDefault="004E150D" w:rsidP="00610AF4">
      <w:pPr>
        <w:keepNext/>
        <w:spacing w:before="240"/>
        <w:jc w:val="center"/>
      </w:pPr>
      <w:r>
        <w:rPr>
          <w:noProof/>
        </w:rPr>
        <w:drawing>
          <wp:inline distT="0" distB="0" distL="0" distR="0" wp14:anchorId="346BAC7D" wp14:editId="48D676CB">
            <wp:extent cx="5852160" cy="29474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2160" cy="2947416"/>
                    </a:xfrm>
                    <a:prstGeom prst="rect">
                      <a:avLst/>
                    </a:prstGeom>
                  </pic:spPr>
                </pic:pic>
              </a:graphicData>
            </a:graphic>
          </wp:inline>
        </w:drawing>
      </w:r>
    </w:p>
    <w:p w14:paraId="4FF36793" w14:textId="189B93B0" w:rsidR="004E150D" w:rsidRDefault="00295142" w:rsidP="00295142">
      <w:pPr>
        <w:pStyle w:val="Caption"/>
        <w:jc w:val="center"/>
      </w:pPr>
      <w:bookmarkStart w:id="9" w:name="_Ref93309685"/>
      <w:bookmarkStart w:id="10" w:name="_Ref93309678"/>
      <w:r>
        <w:t xml:space="preserve">Figure </w:t>
      </w:r>
      <w:r w:rsidR="000B1773">
        <w:fldChar w:fldCharType="begin"/>
      </w:r>
      <w:r w:rsidR="000B1773">
        <w:instrText xml:space="preserve"> SEQ Figure \* ARABIC </w:instrText>
      </w:r>
      <w:r w:rsidR="000B1773">
        <w:fldChar w:fldCharType="separate"/>
      </w:r>
      <w:r w:rsidR="00AF0E77">
        <w:rPr>
          <w:noProof/>
        </w:rPr>
        <w:t>7</w:t>
      </w:r>
      <w:r w:rsidR="000B1773">
        <w:rPr>
          <w:noProof/>
        </w:rPr>
        <w:fldChar w:fldCharType="end"/>
      </w:r>
      <w:bookmarkEnd w:id="9"/>
      <w:r>
        <w:t>: RPD Error Variation with Waterplane Area</w:t>
      </w:r>
      <w:r w:rsidR="000A6FDF">
        <w:t>. There is no clear correlation between barge size and accuracy of the model. Wave heading is depicted as well</w:t>
      </w:r>
      <w:r w:rsidR="00610AF4">
        <w:t>,</w:t>
      </w:r>
      <w:r w:rsidR="000A6FDF">
        <w:t xml:space="preserve"> and shows that at 0, 90, and 180 degrees the model is less accurate.</w:t>
      </w:r>
      <w:bookmarkEnd w:id="10"/>
    </w:p>
    <w:p w14:paraId="66F466BF" w14:textId="77777777" w:rsidR="00295142" w:rsidRDefault="004E150D" w:rsidP="00610AF4">
      <w:pPr>
        <w:keepNext/>
        <w:spacing w:before="240"/>
        <w:jc w:val="center"/>
      </w:pPr>
      <w:r>
        <w:rPr>
          <w:noProof/>
        </w:rPr>
        <w:lastRenderedPageBreak/>
        <w:drawing>
          <wp:inline distT="0" distB="0" distL="0" distR="0" wp14:anchorId="367E9030" wp14:editId="71C6D163">
            <wp:extent cx="5943600" cy="29934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93469"/>
                    </a:xfrm>
                    <a:prstGeom prst="rect">
                      <a:avLst/>
                    </a:prstGeom>
                  </pic:spPr>
                </pic:pic>
              </a:graphicData>
            </a:graphic>
          </wp:inline>
        </w:drawing>
      </w:r>
    </w:p>
    <w:p w14:paraId="057B2CB1" w14:textId="05C3817B" w:rsidR="004E150D" w:rsidRDefault="00295142" w:rsidP="00295142">
      <w:pPr>
        <w:pStyle w:val="Caption"/>
        <w:jc w:val="center"/>
      </w:pPr>
      <w:bookmarkStart w:id="11" w:name="_Ref93309712"/>
      <w:r>
        <w:t xml:space="preserve">Figure </w:t>
      </w:r>
      <w:r w:rsidR="000B1773">
        <w:fldChar w:fldCharType="begin"/>
      </w:r>
      <w:r w:rsidR="000B1773">
        <w:instrText xml:space="preserve"> SEQ Figure \* ARABIC </w:instrText>
      </w:r>
      <w:r w:rsidR="000B1773">
        <w:fldChar w:fldCharType="separate"/>
      </w:r>
      <w:r w:rsidR="00AF0E77">
        <w:rPr>
          <w:noProof/>
        </w:rPr>
        <w:t>8</w:t>
      </w:r>
      <w:r w:rsidR="000B1773">
        <w:rPr>
          <w:noProof/>
        </w:rPr>
        <w:fldChar w:fldCharType="end"/>
      </w:r>
      <w:bookmarkEnd w:id="11"/>
      <w:r>
        <w:t>: RPD Error</w:t>
      </w:r>
      <w:r>
        <w:rPr>
          <w:noProof/>
        </w:rPr>
        <w:t xml:space="preserve"> Variation for Degrees of Freedom with Wave Heading. </w:t>
      </w:r>
      <w:r w:rsidR="00735CAA">
        <w:rPr>
          <w:noProof/>
        </w:rPr>
        <w:t>Again, a</w:t>
      </w:r>
      <w:r>
        <w:rPr>
          <w:noProof/>
        </w:rPr>
        <w:t>t 0, 90, and 180 degrees three of the six degrees of freedom have high error. These three correspond t</w:t>
      </w:r>
      <w:r w:rsidR="005D0F5F">
        <w:rPr>
          <w:noProof/>
        </w:rPr>
        <w:t>o the directions where the actual response is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295142" w14:paraId="202BC23E" w14:textId="77777777" w:rsidTr="00295142">
        <w:tc>
          <w:tcPr>
            <w:tcW w:w="4675" w:type="dxa"/>
          </w:tcPr>
          <w:p w14:paraId="1F5FDDA7" w14:textId="77777777" w:rsidR="00295142" w:rsidRDefault="00295142" w:rsidP="00295142">
            <w:pPr>
              <w:keepNext/>
              <w:spacing w:before="240"/>
            </w:pPr>
            <w:r>
              <w:rPr>
                <w:noProof/>
              </w:rPr>
              <w:drawing>
                <wp:inline distT="0" distB="0" distL="0" distR="0" wp14:anchorId="05EAF14E" wp14:editId="162A5B38">
                  <wp:extent cx="2971800" cy="149673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1496734"/>
                          </a:xfrm>
                          <a:prstGeom prst="rect">
                            <a:avLst/>
                          </a:prstGeom>
                        </pic:spPr>
                      </pic:pic>
                    </a:graphicData>
                  </a:graphic>
                </wp:inline>
              </w:drawing>
            </w:r>
          </w:p>
          <w:p w14:paraId="0A05DDBC" w14:textId="0EC56D00" w:rsidR="00295142" w:rsidRDefault="00295142" w:rsidP="00295142">
            <w:pPr>
              <w:pStyle w:val="Caption"/>
              <w:jc w:val="center"/>
            </w:pPr>
            <w:bookmarkStart w:id="12" w:name="_Ref93309739"/>
            <w:r>
              <w:t xml:space="preserve">Figure </w:t>
            </w:r>
            <w:r w:rsidR="000B1773">
              <w:fldChar w:fldCharType="begin"/>
            </w:r>
            <w:r w:rsidR="000B1773">
              <w:instrText xml:space="preserve"> SEQ Figure \* ARABIC </w:instrText>
            </w:r>
            <w:r w:rsidR="000B1773">
              <w:fldChar w:fldCharType="separate"/>
            </w:r>
            <w:r w:rsidR="00AF0E77">
              <w:rPr>
                <w:noProof/>
              </w:rPr>
              <w:t>9</w:t>
            </w:r>
            <w:r w:rsidR="000B1773">
              <w:rPr>
                <w:noProof/>
              </w:rPr>
              <w:fldChar w:fldCharType="end"/>
            </w:r>
            <w:bookmarkEnd w:id="12"/>
            <w:r>
              <w:t>: Raw Error Variation for Rotational Degrees of Freedom with Wave Heading</w:t>
            </w:r>
            <w:r w:rsidR="005D0F5F">
              <w:t>.</w:t>
            </w:r>
            <w:r w:rsidR="000A6FDF">
              <w:t xml:space="preserve"> </w:t>
            </w:r>
            <w:r w:rsidR="00735CAA">
              <w:t>The degrees of freedom with large raw error have low RPD error at the same wave heading, as pictured in</w:t>
            </w:r>
            <w:r w:rsidR="00AF0E77">
              <w:t xml:space="preserve"> </w:t>
            </w:r>
            <w:r w:rsidR="00AF0E77">
              <w:fldChar w:fldCharType="begin"/>
            </w:r>
            <w:r w:rsidR="00AF0E77">
              <w:instrText xml:space="preserve"> REF _Ref93309712 \h </w:instrText>
            </w:r>
            <w:r w:rsidR="00AF0E77">
              <w:fldChar w:fldCharType="separate"/>
            </w:r>
            <w:r w:rsidR="00AF0E77">
              <w:t xml:space="preserve">Figure </w:t>
            </w:r>
            <w:r w:rsidR="00AF0E77">
              <w:rPr>
                <w:noProof/>
              </w:rPr>
              <w:t>8</w:t>
            </w:r>
            <w:r w:rsidR="00AF0E77">
              <w:fldChar w:fldCharType="end"/>
            </w:r>
            <w:r w:rsidR="00735CAA">
              <w:t>.</w:t>
            </w:r>
          </w:p>
        </w:tc>
        <w:tc>
          <w:tcPr>
            <w:tcW w:w="4675" w:type="dxa"/>
          </w:tcPr>
          <w:p w14:paraId="7B8A1253" w14:textId="77777777" w:rsidR="00295142" w:rsidRDefault="00295142" w:rsidP="00295142">
            <w:pPr>
              <w:keepNext/>
              <w:spacing w:before="240"/>
            </w:pPr>
            <w:r>
              <w:rPr>
                <w:noProof/>
              </w:rPr>
              <w:drawing>
                <wp:inline distT="0" distB="0" distL="0" distR="0" wp14:anchorId="5C394FF2" wp14:editId="587F0997">
                  <wp:extent cx="2971800" cy="149673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800" cy="1496734"/>
                          </a:xfrm>
                          <a:prstGeom prst="rect">
                            <a:avLst/>
                          </a:prstGeom>
                        </pic:spPr>
                      </pic:pic>
                    </a:graphicData>
                  </a:graphic>
                </wp:inline>
              </w:drawing>
            </w:r>
          </w:p>
          <w:p w14:paraId="1E182AB9" w14:textId="5C1C0269" w:rsidR="00295142" w:rsidRDefault="00295142" w:rsidP="00295142">
            <w:pPr>
              <w:pStyle w:val="Caption"/>
              <w:jc w:val="center"/>
            </w:pPr>
            <w:bookmarkStart w:id="13" w:name="_Ref93309757"/>
            <w:r>
              <w:t xml:space="preserve">Figure </w:t>
            </w:r>
            <w:r w:rsidR="000B1773">
              <w:fldChar w:fldCharType="begin"/>
            </w:r>
            <w:r w:rsidR="000B1773">
              <w:instrText xml:space="preserve"> SEQ Figure \* ARABIC </w:instrText>
            </w:r>
            <w:r w:rsidR="000B1773">
              <w:fldChar w:fldCharType="separate"/>
            </w:r>
            <w:r w:rsidR="00AF0E77">
              <w:rPr>
                <w:noProof/>
              </w:rPr>
              <w:t>10</w:t>
            </w:r>
            <w:r w:rsidR="000B1773">
              <w:rPr>
                <w:noProof/>
              </w:rPr>
              <w:fldChar w:fldCharType="end"/>
            </w:r>
            <w:bookmarkEnd w:id="13"/>
            <w:r>
              <w:t>: Raw Error Variation for Linear Degrees of Freedom with Wave Heading</w:t>
            </w:r>
            <w:r w:rsidR="00735CAA">
              <w:t>. The degrees of freedom with large raw error have low RPD error at the same wave heading, as pictured in</w:t>
            </w:r>
            <w:r w:rsidR="00AF0E77">
              <w:t xml:space="preserve"> </w:t>
            </w:r>
            <w:r w:rsidR="00AF0E77">
              <w:fldChar w:fldCharType="begin"/>
            </w:r>
            <w:r w:rsidR="00AF0E77">
              <w:instrText xml:space="preserve"> REF _Ref93309712 \h </w:instrText>
            </w:r>
            <w:r w:rsidR="00AF0E77">
              <w:fldChar w:fldCharType="separate"/>
            </w:r>
            <w:r w:rsidR="00AF0E77">
              <w:t xml:space="preserve">Figure </w:t>
            </w:r>
            <w:r w:rsidR="00AF0E77">
              <w:rPr>
                <w:noProof/>
              </w:rPr>
              <w:t>8</w:t>
            </w:r>
            <w:r w:rsidR="00AF0E77">
              <w:fldChar w:fldCharType="end"/>
            </w:r>
            <w:r w:rsidR="00735CAA">
              <w:t>.</w:t>
            </w:r>
          </w:p>
        </w:tc>
      </w:tr>
    </w:tbl>
    <w:p w14:paraId="48313C7D" w14:textId="77777777" w:rsidR="00295142" w:rsidRDefault="00295142" w:rsidP="00376349">
      <w:pPr>
        <w:spacing w:before="240"/>
      </w:pPr>
    </w:p>
    <w:p w14:paraId="5FAD2BC1" w14:textId="49AE2A22" w:rsidR="004E150D" w:rsidRDefault="004E150D" w:rsidP="00376349">
      <w:pPr>
        <w:spacing w:before="240"/>
      </w:pPr>
    </w:p>
    <w:p w14:paraId="248DEE82" w14:textId="77777777" w:rsidR="00295142" w:rsidRDefault="004E150D" w:rsidP="00610AF4">
      <w:pPr>
        <w:keepNext/>
        <w:spacing w:before="240"/>
        <w:jc w:val="center"/>
      </w:pPr>
      <w:r>
        <w:rPr>
          <w:noProof/>
        </w:rPr>
        <w:lastRenderedPageBreak/>
        <w:drawing>
          <wp:inline distT="0" distB="0" distL="0" distR="0" wp14:anchorId="308AACBC" wp14:editId="66467615">
            <wp:extent cx="5852172" cy="294742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2172" cy="2947422"/>
                    </a:xfrm>
                    <a:prstGeom prst="rect">
                      <a:avLst/>
                    </a:prstGeom>
                  </pic:spPr>
                </pic:pic>
              </a:graphicData>
            </a:graphic>
          </wp:inline>
        </w:drawing>
      </w:r>
    </w:p>
    <w:p w14:paraId="40718509" w14:textId="3BE790B7" w:rsidR="004E150D" w:rsidRDefault="00295142" w:rsidP="00295142">
      <w:pPr>
        <w:pStyle w:val="Caption"/>
        <w:jc w:val="center"/>
      </w:pPr>
      <w:bookmarkStart w:id="14" w:name="_Ref93309788"/>
      <w:r>
        <w:t xml:space="preserve">Figure </w:t>
      </w:r>
      <w:r w:rsidR="000B1773">
        <w:fldChar w:fldCharType="begin"/>
      </w:r>
      <w:r w:rsidR="000B1773">
        <w:instrText xml:space="preserve"> SEQ Figure \* ARABIC </w:instrText>
      </w:r>
      <w:r w:rsidR="000B1773">
        <w:fldChar w:fldCharType="separate"/>
      </w:r>
      <w:r w:rsidR="00AF0E77">
        <w:rPr>
          <w:noProof/>
        </w:rPr>
        <w:t>11</w:t>
      </w:r>
      <w:r w:rsidR="000B1773">
        <w:rPr>
          <w:noProof/>
        </w:rPr>
        <w:fldChar w:fldCharType="end"/>
      </w:r>
      <w:bookmarkEnd w:id="14"/>
      <w:r>
        <w:t>: RPD Error Variation with Degree of Freedom</w:t>
      </w:r>
      <w:r w:rsidR="00735CAA">
        <w:t>. Sway, roll, and yaw have the highest RPD error.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595"/>
      </w:tblGrid>
      <w:tr w:rsidR="00295142" w14:paraId="17AEEE10" w14:textId="77777777" w:rsidTr="0061589A">
        <w:tc>
          <w:tcPr>
            <w:tcW w:w="4765" w:type="dxa"/>
          </w:tcPr>
          <w:p w14:paraId="7B447703" w14:textId="77777777" w:rsidR="00295142" w:rsidRDefault="00295142" w:rsidP="00295142">
            <w:pPr>
              <w:keepNext/>
            </w:pPr>
            <w:r>
              <w:rPr>
                <w:noProof/>
              </w:rPr>
              <w:drawing>
                <wp:inline distT="0" distB="0" distL="0" distR="0" wp14:anchorId="7E4AC6CE" wp14:editId="15B9BAC2">
                  <wp:extent cx="2935224" cy="2651760"/>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rotWithShape="1">
                          <a:blip r:embed="rId18" cstate="print">
                            <a:extLst>
                              <a:ext uri="{28A0092B-C50C-407E-A947-70E740481C1C}">
                                <a14:useLocalDpi xmlns:a14="http://schemas.microsoft.com/office/drawing/2010/main" val="0"/>
                              </a:ext>
                            </a:extLst>
                          </a:blip>
                          <a:srcRect l="12660" t="15681" r="46474" b="16272"/>
                          <a:stretch/>
                        </pic:blipFill>
                        <pic:spPr bwMode="auto">
                          <a:xfrm>
                            <a:off x="0" y="0"/>
                            <a:ext cx="2935224" cy="2651760"/>
                          </a:xfrm>
                          <a:prstGeom prst="rect">
                            <a:avLst/>
                          </a:prstGeom>
                          <a:ln>
                            <a:noFill/>
                          </a:ln>
                          <a:extLst>
                            <a:ext uri="{53640926-AAD7-44D8-BBD7-CCE9431645EC}">
                              <a14:shadowObscured xmlns:a14="http://schemas.microsoft.com/office/drawing/2010/main"/>
                            </a:ext>
                          </a:extLst>
                        </pic:spPr>
                      </pic:pic>
                    </a:graphicData>
                  </a:graphic>
                </wp:inline>
              </w:drawing>
            </w:r>
          </w:p>
          <w:p w14:paraId="3F4C948A" w14:textId="076BBA0F" w:rsidR="00295142" w:rsidRDefault="00295142" w:rsidP="00295142">
            <w:pPr>
              <w:pStyle w:val="Caption"/>
              <w:jc w:val="center"/>
            </w:pPr>
            <w:bookmarkStart w:id="15" w:name="_Ref93677836"/>
            <w:r>
              <w:t xml:space="preserve">Figure </w:t>
            </w:r>
            <w:r w:rsidR="000B1773">
              <w:fldChar w:fldCharType="begin"/>
            </w:r>
            <w:r w:rsidR="000B1773">
              <w:instrText xml:space="preserve"> SEQ Figure \* ARABIC </w:instrText>
            </w:r>
            <w:r w:rsidR="000B1773">
              <w:fldChar w:fldCharType="separate"/>
            </w:r>
            <w:r w:rsidR="00AF0E77">
              <w:rPr>
                <w:noProof/>
              </w:rPr>
              <w:t>12</w:t>
            </w:r>
            <w:r w:rsidR="000B1773">
              <w:rPr>
                <w:noProof/>
              </w:rPr>
              <w:fldChar w:fldCharType="end"/>
            </w:r>
            <w:bookmarkEnd w:id="15"/>
            <w:r>
              <w:t>: Raw Error Variation with Rotational Degrees of Freedom</w:t>
            </w:r>
            <w:r w:rsidR="00735CAA">
              <w:t xml:space="preserve">. Like </w:t>
            </w:r>
            <w:r w:rsidR="00AF0E77">
              <w:fldChar w:fldCharType="begin"/>
            </w:r>
            <w:r w:rsidR="00AF0E77">
              <w:instrText xml:space="preserve"> REF _Ref93309739 \h </w:instrText>
            </w:r>
            <w:r w:rsidR="00AF0E77">
              <w:fldChar w:fldCharType="separate"/>
            </w:r>
            <w:r w:rsidR="00AF0E77">
              <w:t xml:space="preserve">Figure </w:t>
            </w:r>
            <w:r w:rsidR="00AF0E77">
              <w:rPr>
                <w:noProof/>
              </w:rPr>
              <w:t>9</w:t>
            </w:r>
            <w:r w:rsidR="00AF0E77">
              <w:fldChar w:fldCharType="end"/>
            </w:r>
            <w:r w:rsidR="00AF0E77">
              <w:t xml:space="preserve"> </w:t>
            </w:r>
            <w:r w:rsidR="00735CAA">
              <w:t xml:space="preserve">and </w:t>
            </w:r>
            <w:r w:rsidR="00AF0E77">
              <w:fldChar w:fldCharType="begin"/>
            </w:r>
            <w:r w:rsidR="00AF0E77">
              <w:instrText xml:space="preserve"> REF _Ref93309757 \h </w:instrText>
            </w:r>
            <w:r w:rsidR="00AF0E77">
              <w:fldChar w:fldCharType="separate"/>
            </w:r>
            <w:r w:rsidR="00AF0E77">
              <w:t xml:space="preserve">Figure </w:t>
            </w:r>
            <w:r w:rsidR="00AF0E77">
              <w:rPr>
                <w:noProof/>
              </w:rPr>
              <w:t>10</w:t>
            </w:r>
            <w:r w:rsidR="00AF0E77">
              <w:fldChar w:fldCharType="end"/>
            </w:r>
            <w:r w:rsidR="00735CAA">
              <w:t>, the degrees of freedom with high raw error are the same degrees of freedom with low RPD error.</w:t>
            </w:r>
          </w:p>
        </w:tc>
        <w:tc>
          <w:tcPr>
            <w:tcW w:w="4595" w:type="dxa"/>
          </w:tcPr>
          <w:p w14:paraId="3E86E365" w14:textId="77777777" w:rsidR="00295142" w:rsidRDefault="00295142" w:rsidP="00295142">
            <w:pPr>
              <w:keepNext/>
            </w:pPr>
            <w:r>
              <w:rPr>
                <w:noProof/>
              </w:rPr>
              <w:drawing>
                <wp:inline distT="0" distB="0" distL="0" distR="0" wp14:anchorId="68092D1C" wp14:editId="43148A8D">
                  <wp:extent cx="2825496" cy="2651760"/>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rotWithShape="1">
                          <a:blip r:embed="rId19" cstate="print">
                            <a:extLst>
                              <a:ext uri="{28A0092B-C50C-407E-A947-70E740481C1C}">
                                <a14:useLocalDpi xmlns:a14="http://schemas.microsoft.com/office/drawing/2010/main" val="0"/>
                              </a:ext>
                            </a:extLst>
                          </a:blip>
                          <a:srcRect l="15385" t="15977" r="45833" b="16863"/>
                          <a:stretch/>
                        </pic:blipFill>
                        <pic:spPr bwMode="auto">
                          <a:xfrm>
                            <a:off x="0" y="0"/>
                            <a:ext cx="2825496" cy="2651760"/>
                          </a:xfrm>
                          <a:prstGeom prst="rect">
                            <a:avLst/>
                          </a:prstGeom>
                          <a:ln>
                            <a:noFill/>
                          </a:ln>
                          <a:extLst>
                            <a:ext uri="{53640926-AAD7-44D8-BBD7-CCE9431645EC}">
                              <a14:shadowObscured xmlns:a14="http://schemas.microsoft.com/office/drawing/2010/main"/>
                            </a:ext>
                          </a:extLst>
                        </pic:spPr>
                      </pic:pic>
                    </a:graphicData>
                  </a:graphic>
                </wp:inline>
              </w:drawing>
            </w:r>
          </w:p>
          <w:p w14:paraId="77EB447A" w14:textId="074799D4" w:rsidR="00295142" w:rsidRDefault="00295142" w:rsidP="00295142">
            <w:pPr>
              <w:pStyle w:val="Caption"/>
              <w:jc w:val="center"/>
            </w:pPr>
            <w:bookmarkStart w:id="16" w:name="_Ref93677837"/>
            <w:r>
              <w:t xml:space="preserve">Figure </w:t>
            </w:r>
            <w:r w:rsidR="000B1773">
              <w:fldChar w:fldCharType="begin"/>
            </w:r>
            <w:r w:rsidR="000B1773">
              <w:instrText xml:space="preserve"> SEQ Figure \* ARABIC </w:instrText>
            </w:r>
            <w:r w:rsidR="000B1773">
              <w:fldChar w:fldCharType="separate"/>
            </w:r>
            <w:r w:rsidR="00AF0E77">
              <w:rPr>
                <w:noProof/>
              </w:rPr>
              <w:t>13</w:t>
            </w:r>
            <w:r w:rsidR="000B1773">
              <w:rPr>
                <w:noProof/>
              </w:rPr>
              <w:fldChar w:fldCharType="end"/>
            </w:r>
            <w:bookmarkEnd w:id="16"/>
            <w:r>
              <w:t>: Raw Error Variation with Linear Degrees of Freedom</w:t>
            </w:r>
            <w:r w:rsidR="00A42921">
              <w:t>. The sway degree of freedom has both high raw error and high RPD error, seen in</w:t>
            </w:r>
            <w:r w:rsidR="00AF0E77">
              <w:t xml:space="preserve"> </w:t>
            </w:r>
            <w:r w:rsidR="00AF0E77">
              <w:fldChar w:fldCharType="begin"/>
            </w:r>
            <w:r w:rsidR="00AF0E77">
              <w:instrText xml:space="preserve"> REF _Ref93309788 \h </w:instrText>
            </w:r>
            <w:r w:rsidR="00AF0E77">
              <w:fldChar w:fldCharType="separate"/>
            </w:r>
            <w:r w:rsidR="00AF0E77">
              <w:t xml:space="preserve">Figure </w:t>
            </w:r>
            <w:r w:rsidR="00AF0E77">
              <w:rPr>
                <w:noProof/>
              </w:rPr>
              <w:t>11</w:t>
            </w:r>
            <w:r w:rsidR="00AF0E77">
              <w:fldChar w:fldCharType="end"/>
            </w:r>
            <w:r w:rsidR="00A42921">
              <w:t>.</w:t>
            </w:r>
          </w:p>
        </w:tc>
      </w:tr>
    </w:tbl>
    <w:p w14:paraId="3B7319AE" w14:textId="3C459D2E" w:rsidR="00295142" w:rsidRPr="0061589A" w:rsidRDefault="00B442E9">
      <w:pPr>
        <w:pStyle w:val="Heading2"/>
        <w:spacing w:after="240"/>
        <w:jc w:val="left"/>
        <w:pPrChange w:id="17" w:author="Frizzell, James A" w:date="2022-02-01T18:55:00Z">
          <w:pPr/>
        </w:pPrChange>
      </w:pPr>
      <w:r w:rsidRPr="0043518F">
        <w:rPr>
          <w:rFonts w:ascii="Times New Roman" w:hAnsi="Times New Roman" w:cs="Times New Roman"/>
          <w:b/>
          <w:bCs/>
          <w:color w:val="002060"/>
          <w:sz w:val="24"/>
          <w:szCs w:val="24"/>
        </w:rPr>
        <w:t>Runtime Analysis</w:t>
      </w:r>
    </w:p>
    <w:p w14:paraId="7E989416" w14:textId="20D89913" w:rsidR="0061589A" w:rsidRPr="0061589A" w:rsidRDefault="0061589A" w:rsidP="0061589A">
      <w:r w:rsidRPr="0061589A">
        <w:t xml:space="preserve">Once the </w:t>
      </w:r>
      <w:r w:rsidR="00FB756A">
        <w:t>NN</w:t>
      </w:r>
      <w:r w:rsidRPr="0061589A">
        <w:t xml:space="preserve"> was trained and tuned, a software wrapper was created to easily interface with prediction inputs and outputs. Python’s built-in libraries ‘</w:t>
      </w:r>
      <w:proofErr w:type="spellStart"/>
      <w:r w:rsidRPr="0061589A">
        <w:t>cProfile</w:t>
      </w:r>
      <w:proofErr w:type="spellEnd"/>
      <w:r w:rsidRPr="0061589A">
        <w:t>’ and ‘</w:t>
      </w:r>
      <w:proofErr w:type="spellStart"/>
      <w:r w:rsidRPr="0061589A">
        <w:t>timeit</w:t>
      </w:r>
      <w:proofErr w:type="spellEnd"/>
      <w:r w:rsidRPr="0061589A">
        <w:t xml:space="preserve">’ were used to benchmark the speed of the code. </w:t>
      </w:r>
      <w:proofErr w:type="spellStart"/>
      <w:r w:rsidRPr="0061589A">
        <w:t>cProfile</w:t>
      </w:r>
      <w:proofErr w:type="spellEnd"/>
      <w:r w:rsidRPr="0061589A">
        <w:t xml:space="preserve"> reported that 543,929 function calls were executed within 0.382 seconds. </w:t>
      </w:r>
      <w:proofErr w:type="spellStart"/>
      <w:r w:rsidRPr="0061589A">
        <w:t>Timeit</w:t>
      </w:r>
      <w:proofErr w:type="spellEnd"/>
      <w:r w:rsidRPr="0061589A">
        <w:t xml:space="preserve"> averaged an execution time of 0.138 seconds across 100 trials.</w:t>
      </w:r>
      <w:ins w:id="18" w:author="Frizzell, James A" w:date="2022-02-02T21:28:00Z">
        <w:r w:rsidR="00F739ED">
          <w:t xml:space="preserve"> This was performed on a Windows 11 System with 32 GB RAM and a i7-12000KF running at 3.6 </w:t>
        </w:r>
      </w:ins>
      <w:ins w:id="19" w:author="Frizzell, James A" w:date="2022-02-02T21:29:00Z">
        <w:r w:rsidR="00F739ED">
          <w:t>GHz.</w:t>
        </w:r>
      </w:ins>
    </w:p>
    <w:p w14:paraId="2EED39B9" w14:textId="1A6C132E" w:rsidR="0061589A" w:rsidDel="001133FA" w:rsidRDefault="0061589A" w:rsidP="00295142">
      <w:pPr>
        <w:rPr>
          <w:del w:id="20" w:author="Frizzell, James A" w:date="2022-02-01T18:45:00Z"/>
        </w:rPr>
      </w:pPr>
      <w:r>
        <w:lastRenderedPageBreak/>
        <w:t>The time to</w:t>
      </w:r>
      <w:ins w:id="21" w:author="Frizzell, James A" w:date="2022-02-02T21:32:00Z">
        <w:r w:rsidR="0036748D">
          <w:t xml:space="preserve"> specify barge dimensions and run the </w:t>
        </w:r>
      </w:ins>
      <w:del w:id="22" w:author="Frizzell, James A" w:date="2022-02-02T21:32:00Z">
        <w:r w:rsidDel="0036748D">
          <w:delText xml:space="preserve"> </w:delText>
        </w:r>
      </w:del>
      <w:del w:id="23" w:author="Frizzell, James A" w:date="2022-02-02T21:27:00Z">
        <w:r w:rsidDel="003610B1">
          <w:delText>model</w:delText>
        </w:r>
        <w:r w:rsidR="00FB756A" w:rsidDel="003610B1">
          <w:delText xml:space="preserve"> and </w:delText>
        </w:r>
      </w:del>
      <w:r w:rsidR="00FB756A">
        <w:t>simulat</w:t>
      </w:r>
      <w:ins w:id="24" w:author="Frizzell, James A" w:date="2022-02-02T21:32:00Z">
        <w:r w:rsidR="0036748D">
          <w:t>ion</w:t>
        </w:r>
      </w:ins>
      <w:del w:id="25" w:author="Frizzell, James A" w:date="2022-02-02T21:32:00Z">
        <w:r w:rsidR="00FB756A" w:rsidDel="0036748D">
          <w:delText>e</w:delText>
        </w:r>
      </w:del>
      <w:del w:id="26" w:author="Frizzell, James A" w:date="2022-02-02T21:33:00Z">
        <w:r w:rsidDel="0036748D">
          <w:delText xml:space="preserve"> a barge</w:delText>
        </w:r>
      </w:del>
      <w:r>
        <w:t xml:space="preserve"> </w:t>
      </w:r>
      <w:r w:rsidR="00FB756A">
        <w:t>using the NN</w:t>
      </w:r>
      <w:r>
        <w:t xml:space="preserve"> average</w:t>
      </w:r>
      <w:r w:rsidR="00FB756A">
        <w:t>d</w:t>
      </w:r>
      <w:r>
        <w:t xml:space="preserve"> less than one minute</w:t>
      </w:r>
      <w:r w:rsidR="00FB756A">
        <w:t xml:space="preserve"> during testing. Comparatively, </w:t>
      </w:r>
      <w:ins w:id="27" w:author="Frizzell, James A" w:date="2022-02-02T21:33:00Z">
        <w:r w:rsidR="0036748D">
          <w:t xml:space="preserve">creating a CAD </w:t>
        </w:r>
      </w:ins>
      <w:r w:rsidR="00FB756A">
        <w:t>model</w:t>
      </w:r>
      <w:del w:id="28" w:author="Frizzell, James A" w:date="2022-02-02T21:33:00Z">
        <w:r w:rsidR="00FB756A" w:rsidDel="0036748D">
          <w:delText>ling</w:delText>
        </w:r>
      </w:del>
      <w:r w:rsidR="00FB756A">
        <w:t xml:space="preserve"> the same barge in ANSYS </w:t>
      </w:r>
      <w:proofErr w:type="spellStart"/>
      <w:ins w:id="29" w:author="Frizzell, James A" w:date="2022-02-02T21:27:00Z">
        <w:r w:rsidR="003610B1">
          <w:t>DesignModeler</w:t>
        </w:r>
        <w:proofErr w:type="spellEnd"/>
        <w:r w:rsidR="003610B1">
          <w:t xml:space="preserve"> </w:t>
        </w:r>
      </w:ins>
      <w:r w:rsidR="00FB756A">
        <w:t>and simulating the results in AQWA averaged 10 minutes, not including an additional 5 minutes to open ANSYS Work</w:t>
      </w:r>
      <w:ins w:id="30" w:author="Frizzell, James A" w:date="2022-02-02T21:30:00Z">
        <w:r w:rsidR="001133FA">
          <w:t>bench.</w:t>
        </w:r>
      </w:ins>
      <w:del w:id="31" w:author="Frizzell, James A" w:date="2022-02-02T21:30:00Z">
        <w:r w:rsidR="00FB756A" w:rsidDel="001133FA">
          <w:delText>bench.</w:delText>
        </w:r>
      </w:del>
    </w:p>
    <w:p w14:paraId="185FFF46" w14:textId="77777777" w:rsidR="001133FA" w:rsidRDefault="001133FA" w:rsidP="00295142">
      <w:pPr>
        <w:rPr>
          <w:ins w:id="32" w:author="Frizzell, James A" w:date="2022-02-02T21:29:00Z"/>
        </w:rPr>
      </w:pPr>
    </w:p>
    <w:p w14:paraId="542F1002" w14:textId="09168C0C" w:rsidR="0043518F" w:rsidRDefault="00FB756A" w:rsidP="00295142">
      <w:r>
        <w:t xml:space="preserve">When considering the time spent on design modelling, the use of the NN model is much more efficient than the commercial alternatives due to its simplicity. </w:t>
      </w:r>
      <w:ins w:id="33" w:author="Frizzell, James A" w:date="2022-02-02T21:30:00Z">
        <w:r w:rsidR="001133FA">
          <w:t>Because the software is based in Python</w:t>
        </w:r>
      </w:ins>
      <w:ins w:id="34" w:author="Frizzell, James A" w:date="2022-02-02T21:31:00Z">
        <w:r w:rsidR="001133FA">
          <w:t xml:space="preserve"> and uses a defined class-structure to process user inputs, it can easily be integrated in other systems. </w:t>
        </w:r>
      </w:ins>
      <w:del w:id="35" w:author="Frizzell, James A" w:date="2022-02-02T21:31:00Z">
        <w:r w:rsidDel="001133FA">
          <w:delText>Of course</w:delText>
        </w:r>
      </w:del>
      <w:ins w:id="36" w:author="Frizzell, James A" w:date="2022-02-02T21:31:00Z">
        <w:r w:rsidR="001133FA">
          <w:t>However</w:t>
        </w:r>
      </w:ins>
      <w:r>
        <w:t xml:space="preserve">, this comes with downsides – namely a very restrictive modelling capability and non-negligible errors in the RAO predictions. Additionally, this NN cannot </w:t>
      </w:r>
      <w:r w:rsidR="0043518F">
        <w:t>predict any hydrodynamic features such as added mass, Froude-</w:t>
      </w:r>
      <w:proofErr w:type="spellStart"/>
      <w:r w:rsidR="0043518F">
        <w:t>Krylov</w:t>
      </w:r>
      <w:proofErr w:type="spellEnd"/>
      <w:r w:rsidR="0043518F">
        <w:t xml:space="preserve"> forces, or damping</w:t>
      </w:r>
      <w:ins w:id="37" w:author="Frizzell, James A" w:date="2022-02-02T21:30:00Z">
        <w:r w:rsidR="001133FA">
          <w:t xml:space="preserve"> – all of which can be evaluated in ANSYS AQWA</w:t>
        </w:r>
      </w:ins>
      <w:r w:rsidR="0043518F">
        <w:t xml:space="preserve">. Such capabilities could be added in the future, but the dataset would need to be expanded. </w:t>
      </w:r>
      <w:del w:id="38" w:author="Fuerth, Mirjam" w:date="2022-02-02T09:11:00Z">
        <w:r w:rsidR="0043518F" w:rsidDel="005F7A3A">
          <w:delText>The data preprocessing procedure would also need to be changed to match the new data.</w:delText>
        </w:r>
      </w:del>
    </w:p>
    <w:p w14:paraId="2724507E" w14:textId="77777777" w:rsidR="00D846DD" w:rsidRDefault="00E13864" w:rsidP="00E13864">
      <w:pPr>
        <w:pStyle w:val="Heading1"/>
      </w:pPr>
      <w:r>
        <w:t>Conclusion</w:t>
      </w:r>
    </w:p>
    <w:p w14:paraId="048B14E9" w14:textId="0C6F2B03" w:rsidR="00957752" w:rsidRDefault="00957752" w:rsidP="00E13864">
      <w:r>
        <w:t xml:space="preserve">This paper outlines the process by which the predictive model was created and tuned. Bypassing the computationally expensive CAD models and providing another path for vessel design to grow into will assist in the development of digital twins in the modern era. The model creation starts with the collection of RAO data from known sources. In the case that this data is unavailable, RAO curves must be generated with a modelling software. Fitting the raw data to a curve of a general equation allows for the simple expression of the form shape of the responses. Simplifying the data is important when setting up a neural network, as having a lower number of outputs improves accuracy when supplying the same amount of input data. A neural network is set up and adjusted to produce the most accurate results for the </w:t>
      </w:r>
      <w:r w:rsidR="00C961EE">
        <w:t>collected training data, and then implemented into a design studio where engineers can quickly input parameters and investigate the vessel’s response characteristics.</w:t>
      </w:r>
    </w:p>
    <w:p w14:paraId="3730B80F" w14:textId="51CB6FC1" w:rsidR="00E13864" w:rsidRDefault="004B2A8E" w:rsidP="00E13864">
      <w:r>
        <w:t xml:space="preserve">With the model functioning </w:t>
      </w:r>
      <w:r w:rsidR="003C5291">
        <w:t xml:space="preserve">properly for box barges, the first phase of this research project is complete. Given the accuracy and robustness of the model so far, the proof-of-concept has shown the feasibility </w:t>
      </w:r>
      <w:r w:rsidR="00167DEE">
        <w:t>of using a neural network to replace the traditional solution process of solving for the RAOs of a vessel.</w:t>
      </w:r>
    </w:p>
    <w:p w14:paraId="5ACD18BE" w14:textId="2FD6600F" w:rsidR="00681D26" w:rsidRDefault="008C27DB" w:rsidP="003F350B">
      <w:r>
        <w:t xml:space="preserve">The next </w:t>
      </w:r>
      <w:r w:rsidR="00D337A5">
        <w:t>step</w:t>
      </w:r>
      <w:r w:rsidR="005330AE">
        <w:t xml:space="preserve"> to proceed with this study is to expand the dataset to include </w:t>
      </w:r>
      <w:proofErr w:type="spellStart"/>
      <w:r w:rsidR="005330AE">
        <w:t>hullforms</w:t>
      </w:r>
      <w:proofErr w:type="spellEnd"/>
      <w:r w:rsidR="005330AE">
        <w:t xml:space="preserve"> beyond simple box barges. Currently planned is the use of Wigley hulls, which can be parameterized in ANSYS in a similar fashion to what was done with the box barges.</w:t>
      </w:r>
    </w:p>
    <w:sdt>
      <w:sdtPr>
        <w:rPr>
          <w:rFonts w:eastAsiaTheme="minorHAnsi" w:cstheme="minorBidi"/>
          <w:b w:val="0"/>
          <w:smallCaps w:val="0"/>
          <w:color w:val="auto"/>
          <w:sz w:val="20"/>
          <w:szCs w:val="22"/>
        </w:rPr>
        <w:id w:val="-2126226368"/>
        <w:docPartObj>
          <w:docPartGallery w:val="Bibliographies"/>
          <w:docPartUnique/>
        </w:docPartObj>
      </w:sdtPr>
      <w:sdtEndPr/>
      <w:sdtContent>
        <w:p w14:paraId="5E0EEA26" w14:textId="52BBF7F7" w:rsidR="00793D49" w:rsidRDefault="00793D49">
          <w:pPr>
            <w:pStyle w:val="Heading1"/>
          </w:pPr>
          <w:r>
            <w:t>References</w:t>
          </w:r>
        </w:p>
        <w:sdt>
          <w:sdtPr>
            <w:id w:val="-573587230"/>
            <w:bibliography/>
          </w:sdtPr>
          <w:sdtEndPr/>
          <w:sdtContent>
            <w:p w14:paraId="0D25A6A4" w14:textId="77777777" w:rsidR="00532B5F" w:rsidRDefault="00793D49" w:rsidP="00532B5F">
              <w:pPr>
                <w:pStyle w:val="Bibliography"/>
                <w:ind w:left="720" w:hanging="720"/>
                <w:rPr>
                  <w:noProof/>
                  <w:sz w:val="24"/>
                  <w:szCs w:val="24"/>
                </w:rPr>
              </w:pPr>
              <w:r>
                <w:fldChar w:fldCharType="begin"/>
              </w:r>
              <w:r>
                <w:instrText xml:space="preserve"> BIBLIOGRAPHY </w:instrText>
              </w:r>
              <w:r>
                <w:fldChar w:fldCharType="separate"/>
              </w:r>
              <w:r w:rsidR="00532B5F">
                <w:rPr>
                  <w:noProof/>
                </w:rPr>
                <w:t xml:space="preserve">Jae, Hwan Lim, and Jae Jo Hyo. 2020. "Prediction of Barge Ship Roll Response Amplitude Operator Using Machine Learning Techniques." </w:t>
              </w:r>
              <w:r w:rsidR="00532B5F">
                <w:rPr>
                  <w:i/>
                  <w:iCs/>
                  <w:noProof/>
                </w:rPr>
                <w:t>Journal of Ocean Engineering and Technology</w:t>
              </w:r>
              <w:r w:rsidR="00532B5F">
                <w:rPr>
                  <w:noProof/>
                </w:rPr>
                <w:t xml:space="preserve"> 167-179.</w:t>
              </w:r>
            </w:p>
            <w:p w14:paraId="7876A9E1" w14:textId="77777777" w:rsidR="00532B5F" w:rsidRDefault="00532B5F" w:rsidP="00532B5F">
              <w:pPr>
                <w:pStyle w:val="Bibliography"/>
                <w:ind w:left="720" w:hanging="720"/>
                <w:rPr>
                  <w:noProof/>
                </w:rPr>
              </w:pPr>
              <w:r>
                <w:rPr>
                  <w:noProof/>
                </w:rPr>
                <w:t xml:space="preserve">Lee, S., Y. B. Kim, and J. Goo. 2012. "Analysis of motion response of barge ships in regular waves." </w:t>
              </w:r>
              <w:r>
                <w:rPr>
                  <w:i/>
                  <w:iCs/>
                  <w:noProof/>
                </w:rPr>
                <w:t>12th International Conference on Control, Automation and Systems.</w:t>
              </w:r>
              <w:r>
                <w:rPr>
                  <w:noProof/>
                </w:rPr>
                <w:t xml:space="preserve"> IEEE. 1920-1922.</w:t>
              </w:r>
            </w:p>
            <w:p w14:paraId="7B6027CD" w14:textId="77777777" w:rsidR="00532B5F" w:rsidRDefault="00532B5F" w:rsidP="00532B5F">
              <w:pPr>
                <w:pStyle w:val="Bibliography"/>
                <w:ind w:left="720" w:hanging="720"/>
                <w:rPr>
                  <w:noProof/>
                </w:rPr>
              </w:pPr>
              <w:r>
                <w:rPr>
                  <w:noProof/>
                </w:rPr>
                <w:t xml:space="preserve">Patel, Mohammed Shihab. 2016. "Stability of Offshore Barge Subjected to." </w:t>
              </w:r>
              <w:r>
                <w:rPr>
                  <w:i/>
                  <w:iCs/>
                  <w:noProof/>
                </w:rPr>
                <w:t>International Journal of Engineering Research &amp; Technology</w:t>
              </w:r>
              <w:r>
                <w:rPr>
                  <w:noProof/>
                </w:rPr>
                <w:t xml:space="preserve"> 179-183.</w:t>
              </w:r>
            </w:p>
            <w:p w14:paraId="32E3E879" w14:textId="2B153C40" w:rsidR="00532B5F" w:rsidRDefault="00532B5F" w:rsidP="00532B5F">
              <w:pPr>
                <w:pStyle w:val="Bibliography"/>
                <w:ind w:left="720" w:hanging="720"/>
                <w:rPr>
                  <w:noProof/>
                </w:rPr>
              </w:pPr>
              <w:r>
                <w:rPr>
                  <w:noProof/>
                </w:rPr>
                <w:t>Tensorflow. 2022</w:t>
              </w:r>
              <w:r w:rsidR="00292DEE">
                <w:rPr>
                  <w:noProof/>
                </w:rPr>
                <w:t>-a</w:t>
              </w:r>
              <w:r>
                <w:rPr>
                  <w:noProof/>
                </w:rPr>
                <w:t xml:space="preserve">. </w:t>
              </w:r>
              <w:r>
                <w:rPr>
                  <w:i/>
                  <w:iCs/>
                  <w:noProof/>
                </w:rPr>
                <w:t>Basic regression: Predict fuel efficiency.</w:t>
              </w:r>
              <w:r>
                <w:rPr>
                  <w:noProof/>
                </w:rPr>
                <w:t xml:space="preserve"> 01 19. Accessed 01 21, 2022. https://www.tensorflow.org/tutorials/keras/regression#the_auto_mpg_dataset.</w:t>
              </w:r>
            </w:p>
            <w:p w14:paraId="6C5A2D51" w14:textId="2301ADCB" w:rsidR="00532B5F" w:rsidRDefault="00532B5F" w:rsidP="00532B5F">
              <w:pPr>
                <w:pStyle w:val="Bibliography"/>
                <w:ind w:left="720" w:hanging="720"/>
                <w:rPr>
                  <w:noProof/>
                </w:rPr>
              </w:pPr>
              <w:r>
                <w:rPr>
                  <w:noProof/>
                </w:rPr>
                <w:t>—. 2022</w:t>
              </w:r>
              <w:r w:rsidR="00292DEE">
                <w:rPr>
                  <w:noProof/>
                </w:rPr>
                <w:t>-b</w:t>
              </w:r>
              <w:r>
                <w:rPr>
                  <w:noProof/>
                </w:rPr>
                <w:t xml:space="preserve">. </w:t>
              </w:r>
              <w:r>
                <w:rPr>
                  <w:i/>
                  <w:iCs/>
                  <w:noProof/>
                </w:rPr>
                <w:t>Overfit and underfit.</w:t>
              </w:r>
              <w:r>
                <w:rPr>
                  <w:noProof/>
                </w:rPr>
                <w:t xml:space="preserve"> 01 19. Accessed 01 21, 2022. https://www.tensorflow.org/tutorials/keras/overfit_and_underfit.</w:t>
              </w:r>
            </w:p>
            <w:p w14:paraId="7D39AA43" w14:textId="2342BF92" w:rsidR="00793D49" w:rsidRDefault="00793D49" w:rsidP="00532B5F">
              <w:r>
                <w:rPr>
                  <w:b/>
                  <w:bCs/>
                  <w:noProof/>
                </w:rPr>
                <w:fldChar w:fldCharType="end"/>
              </w:r>
            </w:p>
          </w:sdtContent>
        </w:sdt>
      </w:sdtContent>
    </w:sdt>
    <w:p w14:paraId="1D6F9244" w14:textId="77777777" w:rsidR="00B8344E" w:rsidRPr="00B8344E" w:rsidRDefault="00B8344E" w:rsidP="007B0AA7"/>
    <w:sectPr w:rsidR="00B8344E" w:rsidRPr="00B8344E" w:rsidSect="00FF7D72">
      <w:headerReference w:type="default" r:id="rId20"/>
      <w:foot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B6EB5" w14:textId="77777777" w:rsidR="000B1773" w:rsidRDefault="000B1773" w:rsidP="008A37A4">
      <w:pPr>
        <w:spacing w:after="0" w:line="240" w:lineRule="auto"/>
      </w:pPr>
      <w:r>
        <w:separator/>
      </w:r>
    </w:p>
  </w:endnote>
  <w:endnote w:type="continuationSeparator" w:id="0">
    <w:p w14:paraId="2B06FAF3" w14:textId="77777777" w:rsidR="000B1773" w:rsidRDefault="000B1773" w:rsidP="008A3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15E1" w14:textId="77777777" w:rsidR="00FF7D72" w:rsidRDefault="00FF7D72" w:rsidP="00FF7D72">
    <w:pPr>
      <w:pBdr>
        <w:top w:val="single" w:sz="12" w:space="1" w:color="000000"/>
      </w:pBdr>
      <w:tabs>
        <w:tab w:val="center" w:pos="4680"/>
      </w:tabs>
      <w:jc w:val="center"/>
      <w:rPr>
        <w:b/>
        <w:i/>
      </w:rPr>
    </w:pPr>
    <w:r>
      <w:rPr>
        <w:b/>
        <w:i/>
      </w:rPr>
      <w:fldChar w:fldCharType="begin"/>
    </w:r>
    <w:r>
      <w:rPr>
        <w:b/>
        <w:i/>
      </w:rPr>
      <w:instrText>PAGE</w:instrText>
    </w:r>
    <w:r>
      <w:rPr>
        <w:b/>
        <w:i/>
      </w:rPr>
      <w:fldChar w:fldCharType="separate"/>
    </w:r>
    <w:r>
      <w:rPr>
        <w:b/>
        <w:i/>
      </w:rPr>
      <w:t>3</w:t>
    </w:r>
    <w:r>
      <w:rP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3CE7E" w14:textId="77777777" w:rsidR="000B1773" w:rsidRDefault="000B1773" w:rsidP="008A37A4">
      <w:pPr>
        <w:spacing w:after="0" w:line="240" w:lineRule="auto"/>
      </w:pPr>
      <w:r>
        <w:separator/>
      </w:r>
    </w:p>
  </w:footnote>
  <w:footnote w:type="continuationSeparator" w:id="0">
    <w:p w14:paraId="08BB23C5" w14:textId="77777777" w:rsidR="000B1773" w:rsidRDefault="000B1773" w:rsidP="008A3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3A7C" w14:textId="3460047B" w:rsidR="00FF7D72" w:rsidRDefault="00FF7D72" w:rsidP="00FF7D72">
    <w:pPr>
      <w:pBdr>
        <w:bottom w:val="single" w:sz="12" w:space="1" w:color="000000"/>
      </w:pBdr>
      <w:tabs>
        <w:tab w:val="right" w:pos="9040"/>
      </w:tabs>
      <w:spacing w:after="0" w:line="240" w:lineRule="auto"/>
      <w:rPr>
        <w:b/>
        <w:i/>
      </w:rPr>
    </w:pPr>
    <w:r>
      <w:rPr>
        <w:b/>
        <w:i/>
      </w:rPr>
      <w:t>Proceedings of the 2</w:t>
    </w:r>
    <w:r w:rsidR="009B4177">
      <w:rPr>
        <w:b/>
        <w:i/>
      </w:rPr>
      <w:t>7</w:t>
    </w:r>
    <w:r>
      <w:rPr>
        <w:b/>
        <w:i/>
        <w:vertAlign w:val="superscript"/>
      </w:rPr>
      <w:t>th</w:t>
    </w:r>
    <w:r>
      <w:rPr>
        <w:b/>
        <w:i/>
      </w:rPr>
      <w:t xml:space="preserve"> Offshore Symposium, </w:t>
    </w:r>
    <w:r w:rsidR="009B4177">
      <w:rPr>
        <w:b/>
        <w:bCs/>
        <w:i/>
        <w:iCs/>
      </w:rPr>
      <w:t>February 22</w:t>
    </w:r>
    <w:r w:rsidR="009B4177" w:rsidRPr="009B4177">
      <w:rPr>
        <w:b/>
        <w:bCs/>
        <w:i/>
        <w:iCs/>
        <w:vertAlign w:val="superscript"/>
      </w:rPr>
      <w:t>nd</w:t>
    </w:r>
    <w:r w:rsidR="009B4177">
      <w:rPr>
        <w:b/>
        <w:bCs/>
        <w:i/>
        <w:iCs/>
      </w:rPr>
      <w:t>, 2021</w:t>
    </w:r>
    <w:r w:rsidR="00280F43" w:rsidRPr="008A37A4">
      <w:rPr>
        <w:b/>
        <w:bCs/>
        <w:i/>
        <w:iCs/>
      </w:rPr>
      <w:t xml:space="preserve">, </w:t>
    </w:r>
    <w:r>
      <w:rPr>
        <w:b/>
        <w:i/>
      </w:rPr>
      <w:t>Houston, Texas</w:t>
    </w:r>
  </w:p>
  <w:p w14:paraId="00BAA53B" w14:textId="77777777" w:rsidR="00FF7D72" w:rsidRDefault="00FF7D72" w:rsidP="00FF7D72">
    <w:pPr>
      <w:pBdr>
        <w:bottom w:val="single" w:sz="12" w:space="1" w:color="000000"/>
      </w:pBdr>
      <w:tabs>
        <w:tab w:val="right" w:pos="9040"/>
      </w:tabs>
      <w:spacing w:after="0" w:line="240" w:lineRule="auto"/>
      <w:rPr>
        <w:b/>
        <w:i/>
      </w:rPr>
    </w:pPr>
    <w:r>
      <w:rPr>
        <w:b/>
        <w:i/>
      </w:rPr>
      <w:t>Texas Section of the Society of Naval Architects and Marine Engineers</w:t>
    </w:r>
  </w:p>
  <w:p w14:paraId="1361776B" w14:textId="77777777" w:rsidR="00FF7D72" w:rsidRDefault="00FF7D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3B00" w14:textId="77777777" w:rsidR="00FF7D72" w:rsidRDefault="00FF7D72">
    <w:pPr>
      <w:pStyle w:val="Header"/>
    </w:pPr>
    <w:r>
      <w:rPr>
        <w:rFonts w:ascii="Times" w:eastAsia="Times" w:hAnsi="Times" w:cs="Times"/>
        <w:b/>
        <w:smallCaps/>
        <w:noProof/>
        <w:sz w:val="36"/>
        <w:szCs w:val="36"/>
      </w:rPr>
      <w:drawing>
        <wp:inline distT="0" distB="0" distL="0" distR="0" wp14:anchorId="1D50D546" wp14:editId="4112A5D6">
          <wp:extent cx="5943600" cy="158374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158374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968A35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8"/>
    <w:multiLevelType w:val="singleLevel"/>
    <w:tmpl w:val="DF682C2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0E34642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1D72D2"/>
    <w:multiLevelType w:val="hybridMultilevel"/>
    <w:tmpl w:val="E958910E"/>
    <w:lvl w:ilvl="0" w:tplc="F96E961A">
      <w:start w:val="1"/>
      <w:numFmt w:val="decimal"/>
      <w:lvlText w:val="%1."/>
      <w:lvlJc w:val="left"/>
      <w:pPr>
        <w:tabs>
          <w:tab w:val="num" w:pos="288"/>
        </w:tabs>
        <w:ind w:left="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E7822"/>
    <w:multiLevelType w:val="hybridMultilevel"/>
    <w:tmpl w:val="0D76D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0C6BE5"/>
    <w:multiLevelType w:val="hybridMultilevel"/>
    <w:tmpl w:val="DF5A1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844E4"/>
    <w:multiLevelType w:val="hybridMultilevel"/>
    <w:tmpl w:val="CE8EA9BC"/>
    <w:lvl w:ilvl="0" w:tplc="04090001">
      <w:start w:val="1"/>
      <w:numFmt w:val="bullet"/>
      <w:pStyle w:val="bulletliststyle"/>
      <w:lvlText w:val=""/>
      <w:lvlJc w:val="left"/>
      <w:pPr>
        <w:tabs>
          <w:tab w:val="num" w:pos="288"/>
        </w:tabs>
        <w:ind w:left="720" w:hanging="72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4"/>
  </w:num>
  <w:num w:numId="3">
    <w:abstractNumId w:val="6"/>
    <w:lvlOverride w:ilvl="0">
      <w:startOverride w:val="1"/>
    </w:lvlOverride>
  </w:num>
  <w:num w:numId="4">
    <w:abstractNumId w:val="6"/>
  </w:num>
  <w:num w:numId="5">
    <w:abstractNumId w:val="6"/>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3"/>
  </w:num>
  <w:num w:numId="12">
    <w:abstractNumId w:val="2"/>
  </w:num>
  <w:num w:numId="13">
    <w:abstractNumId w:val="0"/>
  </w:num>
  <w:num w:numId="14">
    <w:abstractNumId w:val="1"/>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izzell, James A">
    <w15:presenceInfo w15:providerId="None" w15:userId="Frizzell, James A"/>
  </w15:person>
  <w15:person w15:author="Fuerth, Mirjam">
    <w15:presenceInfo w15:providerId="Windows Live" w15:userId="8636e5d1cb33b2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A4"/>
    <w:rsid w:val="00053388"/>
    <w:rsid w:val="00063347"/>
    <w:rsid w:val="00065698"/>
    <w:rsid w:val="00076370"/>
    <w:rsid w:val="000A6FDF"/>
    <w:rsid w:val="000B1773"/>
    <w:rsid w:val="000B4AEA"/>
    <w:rsid w:val="000D1678"/>
    <w:rsid w:val="000D4C9B"/>
    <w:rsid w:val="000D6C9F"/>
    <w:rsid w:val="000E7753"/>
    <w:rsid w:val="000F2BA7"/>
    <w:rsid w:val="001133FA"/>
    <w:rsid w:val="00142C08"/>
    <w:rsid w:val="00167DEE"/>
    <w:rsid w:val="00172EC7"/>
    <w:rsid w:val="00176987"/>
    <w:rsid w:val="00185A86"/>
    <w:rsid w:val="0019252F"/>
    <w:rsid w:val="001A7CE3"/>
    <w:rsid w:val="001B6F51"/>
    <w:rsid w:val="001C3982"/>
    <w:rsid w:val="00233DEE"/>
    <w:rsid w:val="002436B7"/>
    <w:rsid w:val="00280F43"/>
    <w:rsid w:val="00292DEE"/>
    <w:rsid w:val="00295142"/>
    <w:rsid w:val="002B1E1B"/>
    <w:rsid w:val="002C17CF"/>
    <w:rsid w:val="002D3C00"/>
    <w:rsid w:val="00352694"/>
    <w:rsid w:val="003610B1"/>
    <w:rsid w:val="00364A5C"/>
    <w:rsid w:val="0036748D"/>
    <w:rsid w:val="00376349"/>
    <w:rsid w:val="003C5291"/>
    <w:rsid w:val="003C5C8A"/>
    <w:rsid w:val="003E320E"/>
    <w:rsid w:val="003F0B8F"/>
    <w:rsid w:val="003F350B"/>
    <w:rsid w:val="004267C8"/>
    <w:rsid w:val="0043518F"/>
    <w:rsid w:val="00450C41"/>
    <w:rsid w:val="004978A8"/>
    <w:rsid w:val="004B2A8E"/>
    <w:rsid w:val="004B4039"/>
    <w:rsid w:val="004E150D"/>
    <w:rsid w:val="004F3D3B"/>
    <w:rsid w:val="00532B5F"/>
    <w:rsid w:val="005330AE"/>
    <w:rsid w:val="00540DAD"/>
    <w:rsid w:val="005D0F5F"/>
    <w:rsid w:val="005D6D3B"/>
    <w:rsid w:val="005E56CF"/>
    <w:rsid w:val="005F1639"/>
    <w:rsid w:val="005F7A3A"/>
    <w:rsid w:val="005F7AB8"/>
    <w:rsid w:val="00610AF4"/>
    <w:rsid w:val="0061589A"/>
    <w:rsid w:val="0062237D"/>
    <w:rsid w:val="00637AAA"/>
    <w:rsid w:val="00655F75"/>
    <w:rsid w:val="00681D26"/>
    <w:rsid w:val="006A13D6"/>
    <w:rsid w:val="006F29D6"/>
    <w:rsid w:val="006F7A50"/>
    <w:rsid w:val="007165EC"/>
    <w:rsid w:val="007276C3"/>
    <w:rsid w:val="007334B4"/>
    <w:rsid w:val="00735CAA"/>
    <w:rsid w:val="00737F13"/>
    <w:rsid w:val="00750FC2"/>
    <w:rsid w:val="00793D49"/>
    <w:rsid w:val="007A35C9"/>
    <w:rsid w:val="007B0AA7"/>
    <w:rsid w:val="007C07ED"/>
    <w:rsid w:val="007E0879"/>
    <w:rsid w:val="007E0CA5"/>
    <w:rsid w:val="007F5715"/>
    <w:rsid w:val="00811852"/>
    <w:rsid w:val="00811E29"/>
    <w:rsid w:val="00812268"/>
    <w:rsid w:val="00871197"/>
    <w:rsid w:val="00880D3F"/>
    <w:rsid w:val="00881A52"/>
    <w:rsid w:val="00890A36"/>
    <w:rsid w:val="00894328"/>
    <w:rsid w:val="008A37A4"/>
    <w:rsid w:val="008A69A0"/>
    <w:rsid w:val="008C27DB"/>
    <w:rsid w:val="0092119A"/>
    <w:rsid w:val="00942068"/>
    <w:rsid w:val="0095706D"/>
    <w:rsid w:val="00957752"/>
    <w:rsid w:val="009759D6"/>
    <w:rsid w:val="009B4177"/>
    <w:rsid w:val="009C153A"/>
    <w:rsid w:val="009D5C4B"/>
    <w:rsid w:val="009E120D"/>
    <w:rsid w:val="009E5F45"/>
    <w:rsid w:val="009F4638"/>
    <w:rsid w:val="00A16999"/>
    <w:rsid w:val="00A20358"/>
    <w:rsid w:val="00A260A4"/>
    <w:rsid w:val="00A42921"/>
    <w:rsid w:val="00A55C81"/>
    <w:rsid w:val="00A871F5"/>
    <w:rsid w:val="00AA4A05"/>
    <w:rsid w:val="00AA74A6"/>
    <w:rsid w:val="00AE4C3B"/>
    <w:rsid w:val="00AF0E77"/>
    <w:rsid w:val="00B430EB"/>
    <w:rsid w:val="00B442E9"/>
    <w:rsid w:val="00B47295"/>
    <w:rsid w:val="00B55487"/>
    <w:rsid w:val="00B82FB7"/>
    <w:rsid w:val="00B8344E"/>
    <w:rsid w:val="00BA3172"/>
    <w:rsid w:val="00BC338F"/>
    <w:rsid w:val="00BC7B5D"/>
    <w:rsid w:val="00C178C7"/>
    <w:rsid w:val="00C533D9"/>
    <w:rsid w:val="00C81514"/>
    <w:rsid w:val="00C844AD"/>
    <w:rsid w:val="00C94F3D"/>
    <w:rsid w:val="00C961EE"/>
    <w:rsid w:val="00D0726E"/>
    <w:rsid w:val="00D07A83"/>
    <w:rsid w:val="00D337A5"/>
    <w:rsid w:val="00D34E03"/>
    <w:rsid w:val="00D846DD"/>
    <w:rsid w:val="00D9741F"/>
    <w:rsid w:val="00D976DB"/>
    <w:rsid w:val="00DA6ECA"/>
    <w:rsid w:val="00DB78CC"/>
    <w:rsid w:val="00DD297F"/>
    <w:rsid w:val="00E10D46"/>
    <w:rsid w:val="00E11C21"/>
    <w:rsid w:val="00E12362"/>
    <w:rsid w:val="00E13864"/>
    <w:rsid w:val="00E23D1B"/>
    <w:rsid w:val="00E37B00"/>
    <w:rsid w:val="00E93294"/>
    <w:rsid w:val="00EC7E7E"/>
    <w:rsid w:val="00ED73E7"/>
    <w:rsid w:val="00EF1D87"/>
    <w:rsid w:val="00F10533"/>
    <w:rsid w:val="00F34410"/>
    <w:rsid w:val="00F739ED"/>
    <w:rsid w:val="00F76A5C"/>
    <w:rsid w:val="00F84BDC"/>
    <w:rsid w:val="00FA523F"/>
    <w:rsid w:val="00FB5292"/>
    <w:rsid w:val="00FB756A"/>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6AF3"/>
  <w15:chartTrackingRefBased/>
  <w15:docId w15:val="{D87D41D7-EE37-4CB5-A28D-83095D0B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A4"/>
    <w:pPr>
      <w:jc w:val="both"/>
    </w:pPr>
    <w:rPr>
      <w:rFonts w:ascii="Times New Roman" w:hAnsi="Times New Roman"/>
      <w:sz w:val="20"/>
    </w:rPr>
  </w:style>
  <w:style w:type="paragraph" w:styleId="Heading1">
    <w:name w:val="heading 1"/>
    <w:aliases w:val="section titles"/>
    <w:basedOn w:val="Normal"/>
    <w:next w:val="Normal"/>
    <w:link w:val="Heading1Char"/>
    <w:uiPriority w:val="9"/>
    <w:qFormat/>
    <w:rsid w:val="005F7AB8"/>
    <w:pPr>
      <w:keepNext/>
      <w:keepLines/>
      <w:spacing w:before="160"/>
      <w:jc w:val="left"/>
      <w:outlineLvl w:val="0"/>
    </w:pPr>
    <w:rPr>
      <w:rFonts w:eastAsiaTheme="majorEastAsia" w:cstheme="majorBidi"/>
      <w:b/>
      <w:smallCaps/>
      <w:color w:val="002060"/>
      <w:sz w:val="24"/>
      <w:szCs w:val="32"/>
    </w:rPr>
  </w:style>
  <w:style w:type="paragraph" w:styleId="Heading2">
    <w:name w:val="heading 2"/>
    <w:basedOn w:val="Normal"/>
    <w:next w:val="Normal"/>
    <w:link w:val="Heading2Char"/>
    <w:uiPriority w:val="9"/>
    <w:unhideWhenUsed/>
    <w:qFormat/>
    <w:rsid w:val="00AA4A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A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7A4"/>
  </w:style>
  <w:style w:type="paragraph" w:styleId="Footer">
    <w:name w:val="footer"/>
    <w:basedOn w:val="Normal"/>
    <w:link w:val="FooterChar"/>
    <w:uiPriority w:val="99"/>
    <w:unhideWhenUsed/>
    <w:rsid w:val="008A3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7A4"/>
  </w:style>
  <w:style w:type="paragraph" w:styleId="Title">
    <w:name w:val="Title"/>
    <w:basedOn w:val="Normal"/>
    <w:next w:val="Style1"/>
    <w:link w:val="TitleChar"/>
    <w:uiPriority w:val="10"/>
    <w:qFormat/>
    <w:rsid w:val="008A37A4"/>
    <w:pPr>
      <w:spacing w:after="240" w:line="240" w:lineRule="auto"/>
      <w:contextualSpacing/>
    </w:pPr>
    <w:rPr>
      <w:rFonts w:eastAsiaTheme="majorEastAsia" w:cstheme="majorBidi"/>
      <w:caps/>
      <w:spacing w:val="-10"/>
      <w:kern w:val="28"/>
      <w:sz w:val="32"/>
      <w:szCs w:val="56"/>
    </w:rPr>
  </w:style>
  <w:style w:type="character" w:customStyle="1" w:styleId="TitleChar">
    <w:name w:val="Title Char"/>
    <w:basedOn w:val="DefaultParagraphFont"/>
    <w:link w:val="Title"/>
    <w:uiPriority w:val="10"/>
    <w:rsid w:val="008A37A4"/>
    <w:rPr>
      <w:rFonts w:ascii="Times New Roman" w:eastAsiaTheme="majorEastAsia" w:hAnsi="Times New Roman" w:cstheme="majorBidi"/>
      <w:caps/>
      <w:spacing w:val="-10"/>
      <w:kern w:val="28"/>
      <w:sz w:val="32"/>
      <w:szCs w:val="56"/>
    </w:rPr>
  </w:style>
  <w:style w:type="paragraph" w:customStyle="1" w:styleId="Style1">
    <w:name w:val="Style1"/>
    <w:aliases w:val="author full name"/>
    <w:basedOn w:val="Normal"/>
    <w:next w:val="Authordetalis"/>
    <w:link w:val="Style1Char"/>
    <w:qFormat/>
    <w:rsid w:val="008A37A4"/>
    <w:pPr>
      <w:spacing w:after="0" w:line="240" w:lineRule="auto"/>
    </w:pPr>
    <w:rPr>
      <w:b/>
      <w:smallCaps/>
    </w:rPr>
  </w:style>
  <w:style w:type="paragraph" w:customStyle="1" w:styleId="Authordetalis">
    <w:name w:val="Author detalis"/>
    <w:basedOn w:val="Style1"/>
    <w:next w:val="Style1"/>
    <w:link w:val="AuthordetalisChar"/>
    <w:qFormat/>
    <w:rsid w:val="008A37A4"/>
    <w:pPr>
      <w:spacing w:after="120"/>
    </w:pPr>
    <w:rPr>
      <w:b w:val="0"/>
    </w:rPr>
  </w:style>
  <w:style w:type="character" w:customStyle="1" w:styleId="Style1Char">
    <w:name w:val="Style1 Char"/>
    <w:aliases w:val="author full name Char"/>
    <w:basedOn w:val="DefaultParagraphFont"/>
    <w:link w:val="Style1"/>
    <w:rsid w:val="008A37A4"/>
    <w:rPr>
      <w:rFonts w:ascii="Times New Roman" w:hAnsi="Times New Roman"/>
      <w:b/>
      <w:smallCaps/>
      <w:sz w:val="20"/>
    </w:rPr>
  </w:style>
  <w:style w:type="character" w:styleId="Emphasis">
    <w:name w:val="Emphasis"/>
    <w:basedOn w:val="DefaultParagraphFont"/>
    <w:uiPriority w:val="20"/>
    <w:qFormat/>
    <w:rsid w:val="008A37A4"/>
    <w:rPr>
      <w:i/>
      <w:iCs/>
    </w:rPr>
  </w:style>
  <w:style w:type="character" w:customStyle="1" w:styleId="AuthordetalisChar">
    <w:name w:val="Author detalis Char"/>
    <w:basedOn w:val="Style1Char"/>
    <w:link w:val="Authordetalis"/>
    <w:rsid w:val="008A37A4"/>
    <w:rPr>
      <w:rFonts w:ascii="Times New Roman" w:hAnsi="Times New Roman"/>
      <w:b w:val="0"/>
      <w:smallCaps/>
      <w:sz w:val="20"/>
    </w:rPr>
  </w:style>
  <w:style w:type="paragraph" w:styleId="Subtitle">
    <w:name w:val="Subtitle"/>
    <w:basedOn w:val="Normal"/>
    <w:next w:val="Normal"/>
    <w:link w:val="SubtitleChar"/>
    <w:uiPriority w:val="11"/>
    <w:qFormat/>
    <w:rsid w:val="008A37A4"/>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A37A4"/>
    <w:rPr>
      <w:rFonts w:eastAsiaTheme="minorEastAsia"/>
      <w:color w:val="5A5A5A" w:themeColor="text1" w:themeTint="A5"/>
      <w:spacing w:val="15"/>
    </w:rPr>
  </w:style>
  <w:style w:type="paragraph" w:styleId="NoSpacing">
    <w:name w:val="No Spacing"/>
    <w:uiPriority w:val="1"/>
    <w:qFormat/>
    <w:rsid w:val="008A37A4"/>
    <w:pPr>
      <w:spacing w:after="0" w:line="240" w:lineRule="auto"/>
      <w:jc w:val="both"/>
    </w:pPr>
    <w:rPr>
      <w:rFonts w:ascii="Times New Roman" w:hAnsi="Times New Roman"/>
      <w:sz w:val="20"/>
    </w:rPr>
  </w:style>
  <w:style w:type="paragraph" w:customStyle="1" w:styleId="Abstract">
    <w:name w:val="Abstract"/>
    <w:basedOn w:val="Normal"/>
    <w:link w:val="AbstractChar"/>
    <w:qFormat/>
    <w:rsid w:val="005F7AB8"/>
    <w:pPr>
      <w:ind w:left="720" w:right="720"/>
    </w:pPr>
    <w:rPr>
      <w:i/>
    </w:rPr>
  </w:style>
  <w:style w:type="paragraph" w:customStyle="1" w:styleId="bulletliststyle">
    <w:name w:val="bullet list style"/>
    <w:basedOn w:val="ListBullet"/>
    <w:link w:val="bulletliststyleChar"/>
    <w:qFormat/>
    <w:rsid w:val="00D846DD"/>
    <w:pPr>
      <w:numPr>
        <w:numId w:val="5"/>
      </w:numPr>
      <w:spacing w:after="120"/>
      <w:ind w:right="288"/>
    </w:pPr>
  </w:style>
  <w:style w:type="character" w:customStyle="1" w:styleId="Heading1Char">
    <w:name w:val="Heading 1 Char"/>
    <w:aliases w:val="section titles Char"/>
    <w:basedOn w:val="DefaultParagraphFont"/>
    <w:link w:val="Heading1"/>
    <w:uiPriority w:val="9"/>
    <w:rsid w:val="005F7AB8"/>
    <w:rPr>
      <w:rFonts w:ascii="Times New Roman" w:eastAsiaTheme="majorEastAsia" w:hAnsi="Times New Roman" w:cstheme="majorBidi"/>
      <w:b/>
      <w:smallCaps/>
      <w:color w:val="002060"/>
      <w:sz w:val="24"/>
      <w:szCs w:val="32"/>
    </w:rPr>
  </w:style>
  <w:style w:type="paragraph" w:styleId="ListParagraph">
    <w:name w:val="List Paragraph"/>
    <w:basedOn w:val="Normal"/>
    <w:uiPriority w:val="34"/>
    <w:qFormat/>
    <w:rsid w:val="00FF7D72"/>
    <w:pPr>
      <w:ind w:left="720"/>
      <w:contextualSpacing/>
    </w:pPr>
  </w:style>
  <w:style w:type="character" w:customStyle="1" w:styleId="AbstractChar">
    <w:name w:val="Abstract Char"/>
    <w:basedOn w:val="DefaultParagraphFont"/>
    <w:link w:val="Abstract"/>
    <w:rsid w:val="00FF7D72"/>
    <w:rPr>
      <w:rFonts w:ascii="Times New Roman" w:hAnsi="Times New Roman"/>
      <w:i/>
      <w:sz w:val="20"/>
    </w:rPr>
  </w:style>
  <w:style w:type="character" w:customStyle="1" w:styleId="bulletliststyleChar">
    <w:name w:val="bullet list style Char"/>
    <w:basedOn w:val="AbstractChar"/>
    <w:link w:val="bulletliststyle"/>
    <w:rsid w:val="00D846DD"/>
    <w:rPr>
      <w:rFonts w:ascii="Times New Roman" w:hAnsi="Times New Roman"/>
      <w:i w:val="0"/>
      <w:sz w:val="20"/>
    </w:rPr>
  </w:style>
  <w:style w:type="paragraph" w:customStyle="1" w:styleId="numberliststyle">
    <w:name w:val="number list style"/>
    <w:basedOn w:val="ListNumber"/>
    <w:link w:val="numberliststyleChar"/>
    <w:qFormat/>
    <w:rsid w:val="00D846DD"/>
    <w:pPr>
      <w:spacing w:after="120"/>
    </w:pPr>
  </w:style>
  <w:style w:type="paragraph" w:styleId="Caption">
    <w:name w:val="caption"/>
    <w:basedOn w:val="Normal"/>
    <w:next w:val="Normal"/>
    <w:uiPriority w:val="35"/>
    <w:unhideWhenUsed/>
    <w:qFormat/>
    <w:rsid w:val="00E13864"/>
    <w:pPr>
      <w:spacing w:after="200" w:line="240" w:lineRule="auto"/>
    </w:pPr>
    <w:rPr>
      <w:b/>
      <w:iCs/>
      <w:szCs w:val="18"/>
    </w:rPr>
  </w:style>
  <w:style w:type="character" w:customStyle="1" w:styleId="numberliststyleChar">
    <w:name w:val="number list style Char"/>
    <w:basedOn w:val="bulletliststyleChar"/>
    <w:link w:val="numberliststyle"/>
    <w:rsid w:val="00D846DD"/>
    <w:rPr>
      <w:rFonts w:ascii="Times New Roman" w:hAnsi="Times New Roman"/>
      <w:i w:val="0"/>
      <w:sz w:val="20"/>
    </w:rPr>
  </w:style>
  <w:style w:type="paragraph" w:styleId="ListNumber">
    <w:name w:val="List Number"/>
    <w:basedOn w:val="Normal"/>
    <w:uiPriority w:val="99"/>
    <w:semiHidden/>
    <w:unhideWhenUsed/>
    <w:rsid w:val="00D846DD"/>
    <w:pPr>
      <w:numPr>
        <w:numId w:val="14"/>
      </w:numPr>
      <w:contextualSpacing/>
    </w:pPr>
  </w:style>
  <w:style w:type="paragraph" w:styleId="ListBullet">
    <w:name w:val="List Bullet"/>
    <w:basedOn w:val="Normal"/>
    <w:uiPriority w:val="99"/>
    <w:semiHidden/>
    <w:unhideWhenUsed/>
    <w:rsid w:val="00D846DD"/>
    <w:pPr>
      <w:numPr>
        <w:numId w:val="12"/>
      </w:numPr>
      <w:contextualSpacing/>
    </w:pPr>
  </w:style>
  <w:style w:type="table" w:styleId="TableGrid">
    <w:name w:val="Table Grid"/>
    <w:basedOn w:val="TableNormal"/>
    <w:uiPriority w:val="39"/>
    <w:rsid w:val="00E13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3864"/>
    <w:rPr>
      <w:color w:val="808080"/>
    </w:rPr>
  </w:style>
  <w:style w:type="character" w:customStyle="1" w:styleId="Heading2Char">
    <w:name w:val="Heading 2 Char"/>
    <w:basedOn w:val="DefaultParagraphFont"/>
    <w:link w:val="Heading2"/>
    <w:uiPriority w:val="9"/>
    <w:rsid w:val="00AA4A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4A05"/>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793D49"/>
  </w:style>
  <w:style w:type="character" w:styleId="CommentReference">
    <w:name w:val="annotation reference"/>
    <w:basedOn w:val="DefaultParagraphFont"/>
    <w:uiPriority w:val="99"/>
    <w:semiHidden/>
    <w:unhideWhenUsed/>
    <w:rsid w:val="00D07A83"/>
    <w:rPr>
      <w:sz w:val="16"/>
      <w:szCs w:val="16"/>
    </w:rPr>
  </w:style>
  <w:style w:type="paragraph" w:styleId="CommentText">
    <w:name w:val="annotation text"/>
    <w:basedOn w:val="Normal"/>
    <w:link w:val="CommentTextChar"/>
    <w:uiPriority w:val="99"/>
    <w:semiHidden/>
    <w:unhideWhenUsed/>
    <w:rsid w:val="00D07A83"/>
    <w:pPr>
      <w:spacing w:line="240" w:lineRule="auto"/>
    </w:pPr>
    <w:rPr>
      <w:szCs w:val="20"/>
    </w:rPr>
  </w:style>
  <w:style w:type="character" w:customStyle="1" w:styleId="CommentTextChar">
    <w:name w:val="Comment Text Char"/>
    <w:basedOn w:val="DefaultParagraphFont"/>
    <w:link w:val="CommentText"/>
    <w:uiPriority w:val="99"/>
    <w:semiHidden/>
    <w:rsid w:val="00D07A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A83"/>
    <w:rPr>
      <w:b/>
      <w:bCs/>
    </w:rPr>
  </w:style>
  <w:style w:type="character" w:customStyle="1" w:styleId="CommentSubjectChar">
    <w:name w:val="Comment Subject Char"/>
    <w:basedOn w:val="CommentTextChar"/>
    <w:link w:val="CommentSubject"/>
    <w:uiPriority w:val="99"/>
    <w:semiHidden/>
    <w:rsid w:val="00D07A83"/>
    <w:rPr>
      <w:rFonts w:ascii="Times New Roman" w:hAnsi="Times New Roman"/>
      <w:b/>
      <w:bCs/>
      <w:sz w:val="20"/>
      <w:szCs w:val="20"/>
    </w:rPr>
  </w:style>
  <w:style w:type="paragraph" w:styleId="BalloonText">
    <w:name w:val="Balloon Text"/>
    <w:basedOn w:val="Normal"/>
    <w:link w:val="BalloonTextChar"/>
    <w:uiPriority w:val="99"/>
    <w:semiHidden/>
    <w:unhideWhenUsed/>
    <w:rsid w:val="00D07A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A83"/>
    <w:rPr>
      <w:rFonts w:ascii="Segoe UI" w:hAnsi="Segoe UI" w:cs="Segoe UI"/>
      <w:sz w:val="18"/>
      <w:szCs w:val="18"/>
    </w:rPr>
  </w:style>
  <w:style w:type="paragraph" w:styleId="Revision">
    <w:name w:val="Revision"/>
    <w:hidden/>
    <w:uiPriority w:val="99"/>
    <w:semiHidden/>
    <w:rsid w:val="00E23D1B"/>
    <w:pPr>
      <w:spacing w:after="0" w:line="240" w:lineRule="auto"/>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486">
      <w:bodyDiv w:val="1"/>
      <w:marLeft w:val="0"/>
      <w:marRight w:val="0"/>
      <w:marTop w:val="0"/>
      <w:marBottom w:val="0"/>
      <w:divBdr>
        <w:top w:val="none" w:sz="0" w:space="0" w:color="auto"/>
        <w:left w:val="none" w:sz="0" w:space="0" w:color="auto"/>
        <w:bottom w:val="none" w:sz="0" w:space="0" w:color="auto"/>
        <w:right w:val="none" w:sz="0" w:space="0" w:color="auto"/>
      </w:divBdr>
    </w:div>
    <w:div w:id="53896495">
      <w:bodyDiv w:val="1"/>
      <w:marLeft w:val="0"/>
      <w:marRight w:val="0"/>
      <w:marTop w:val="0"/>
      <w:marBottom w:val="0"/>
      <w:divBdr>
        <w:top w:val="none" w:sz="0" w:space="0" w:color="auto"/>
        <w:left w:val="none" w:sz="0" w:space="0" w:color="auto"/>
        <w:bottom w:val="none" w:sz="0" w:space="0" w:color="auto"/>
        <w:right w:val="none" w:sz="0" w:space="0" w:color="auto"/>
      </w:divBdr>
    </w:div>
    <w:div w:id="118258422">
      <w:bodyDiv w:val="1"/>
      <w:marLeft w:val="0"/>
      <w:marRight w:val="0"/>
      <w:marTop w:val="0"/>
      <w:marBottom w:val="0"/>
      <w:divBdr>
        <w:top w:val="none" w:sz="0" w:space="0" w:color="auto"/>
        <w:left w:val="none" w:sz="0" w:space="0" w:color="auto"/>
        <w:bottom w:val="none" w:sz="0" w:space="0" w:color="auto"/>
        <w:right w:val="none" w:sz="0" w:space="0" w:color="auto"/>
      </w:divBdr>
    </w:div>
    <w:div w:id="130447621">
      <w:bodyDiv w:val="1"/>
      <w:marLeft w:val="0"/>
      <w:marRight w:val="0"/>
      <w:marTop w:val="0"/>
      <w:marBottom w:val="0"/>
      <w:divBdr>
        <w:top w:val="none" w:sz="0" w:space="0" w:color="auto"/>
        <w:left w:val="none" w:sz="0" w:space="0" w:color="auto"/>
        <w:bottom w:val="none" w:sz="0" w:space="0" w:color="auto"/>
        <w:right w:val="none" w:sz="0" w:space="0" w:color="auto"/>
      </w:divBdr>
    </w:div>
    <w:div w:id="389765561">
      <w:bodyDiv w:val="1"/>
      <w:marLeft w:val="0"/>
      <w:marRight w:val="0"/>
      <w:marTop w:val="0"/>
      <w:marBottom w:val="0"/>
      <w:divBdr>
        <w:top w:val="none" w:sz="0" w:space="0" w:color="auto"/>
        <w:left w:val="none" w:sz="0" w:space="0" w:color="auto"/>
        <w:bottom w:val="none" w:sz="0" w:space="0" w:color="auto"/>
        <w:right w:val="none" w:sz="0" w:space="0" w:color="auto"/>
      </w:divBdr>
    </w:div>
    <w:div w:id="391542024">
      <w:bodyDiv w:val="1"/>
      <w:marLeft w:val="0"/>
      <w:marRight w:val="0"/>
      <w:marTop w:val="0"/>
      <w:marBottom w:val="0"/>
      <w:divBdr>
        <w:top w:val="none" w:sz="0" w:space="0" w:color="auto"/>
        <w:left w:val="none" w:sz="0" w:space="0" w:color="auto"/>
        <w:bottom w:val="none" w:sz="0" w:space="0" w:color="auto"/>
        <w:right w:val="none" w:sz="0" w:space="0" w:color="auto"/>
      </w:divBdr>
    </w:div>
    <w:div w:id="448666515">
      <w:bodyDiv w:val="1"/>
      <w:marLeft w:val="0"/>
      <w:marRight w:val="0"/>
      <w:marTop w:val="0"/>
      <w:marBottom w:val="0"/>
      <w:divBdr>
        <w:top w:val="none" w:sz="0" w:space="0" w:color="auto"/>
        <w:left w:val="none" w:sz="0" w:space="0" w:color="auto"/>
        <w:bottom w:val="none" w:sz="0" w:space="0" w:color="auto"/>
        <w:right w:val="none" w:sz="0" w:space="0" w:color="auto"/>
      </w:divBdr>
    </w:div>
    <w:div w:id="595673800">
      <w:bodyDiv w:val="1"/>
      <w:marLeft w:val="0"/>
      <w:marRight w:val="0"/>
      <w:marTop w:val="0"/>
      <w:marBottom w:val="0"/>
      <w:divBdr>
        <w:top w:val="none" w:sz="0" w:space="0" w:color="auto"/>
        <w:left w:val="none" w:sz="0" w:space="0" w:color="auto"/>
        <w:bottom w:val="none" w:sz="0" w:space="0" w:color="auto"/>
        <w:right w:val="none" w:sz="0" w:space="0" w:color="auto"/>
      </w:divBdr>
    </w:div>
    <w:div w:id="632756714">
      <w:bodyDiv w:val="1"/>
      <w:marLeft w:val="0"/>
      <w:marRight w:val="0"/>
      <w:marTop w:val="0"/>
      <w:marBottom w:val="0"/>
      <w:divBdr>
        <w:top w:val="none" w:sz="0" w:space="0" w:color="auto"/>
        <w:left w:val="none" w:sz="0" w:space="0" w:color="auto"/>
        <w:bottom w:val="none" w:sz="0" w:space="0" w:color="auto"/>
        <w:right w:val="none" w:sz="0" w:space="0" w:color="auto"/>
      </w:divBdr>
    </w:div>
    <w:div w:id="675617221">
      <w:bodyDiv w:val="1"/>
      <w:marLeft w:val="0"/>
      <w:marRight w:val="0"/>
      <w:marTop w:val="0"/>
      <w:marBottom w:val="0"/>
      <w:divBdr>
        <w:top w:val="none" w:sz="0" w:space="0" w:color="auto"/>
        <w:left w:val="none" w:sz="0" w:space="0" w:color="auto"/>
        <w:bottom w:val="none" w:sz="0" w:space="0" w:color="auto"/>
        <w:right w:val="none" w:sz="0" w:space="0" w:color="auto"/>
      </w:divBdr>
    </w:div>
    <w:div w:id="954485451">
      <w:bodyDiv w:val="1"/>
      <w:marLeft w:val="0"/>
      <w:marRight w:val="0"/>
      <w:marTop w:val="0"/>
      <w:marBottom w:val="0"/>
      <w:divBdr>
        <w:top w:val="none" w:sz="0" w:space="0" w:color="auto"/>
        <w:left w:val="none" w:sz="0" w:space="0" w:color="auto"/>
        <w:bottom w:val="none" w:sz="0" w:space="0" w:color="auto"/>
        <w:right w:val="none" w:sz="0" w:space="0" w:color="auto"/>
      </w:divBdr>
    </w:div>
    <w:div w:id="1209999072">
      <w:bodyDiv w:val="1"/>
      <w:marLeft w:val="0"/>
      <w:marRight w:val="0"/>
      <w:marTop w:val="0"/>
      <w:marBottom w:val="0"/>
      <w:divBdr>
        <w:top w:val="none" w:sz="0" w:space="0" w:color="auto"/>
        <w:left w:val="none" w:sz="0" w:space="0" w:color="auto"/>
        <w:bottom w:val="none" w:sz="0" w:space="0" w:color="auto"/>
        <w:right w:val="none" w:sz="0" w:space="0" w:color="auto"/>
      </w:divBdr>
    </w:div>
    <w:div w:id="1236672506">
      <w:bodyDiv w:val="1"/>
      <w:marLeft w:val="0"/>
      <w:marRight w:val="0"/>
      <w:marTop w:val="0"/>
      <w:marBottom w:val="0"/>
      <w:divBdr>
        <w:top w:val="none" w:sz="0" w:space="0" w:color="auto"/>
        <w:left w:val="none" w:sz="0" w:space="0" w:color="auto"/>
        <w:bottom w:val="none" w:sz="0" w:space="0" w:color="auto"/>
        <w:right w:val="none" w:sz="0" w:space="0" w:color="auto"/>
      </w:divBdr>
    </w:div>
    <w:div w:id="1272712011">
      <w:bodyDiv w:val="1"/>
      <w:marLeft w:val="0"/>
      <w:marRight w:val="0"/>
      <w:marTop w:val="0"/>
      <w:marBottom w:val="0"/>
      <w:divBdr>
        <w:top w:val="none" w:sz="0" w:space="0" w:color="auto"/>
        <w:left w:val="none" w:sz="0" w:space="0" w:color="auto"/>
        <w:bottom w:val="none" w:sz="0" w:space="0" w:color="auto"/>
        <w:right w:val="none" w:sz="0" w:space="0" w:color="auto"/>
      </w:divBdr>
    </w:div>
    <w:div w:id="1308128404">
      <w:bodyDiv w:val="1"/>
      <w:marLeft w:val="0"/>
      <w:marRight w:val="0"/>
      <w:marTop w:val="0"/>
      <w:marBottom w:val="0"/>
      <w:divBdr>
        <w:top w:val="none" w:sz="0" w:space="0" w:color="auto"/>
        <w:left w:val="none" w:sz="0" w:space="0" w:color="auto"/>
        <w:bottom w:val="none" w:sz="0" w:space="0" w:color="auto"/>
        <w:right w:val="none" w:sz="0" w:space="0" w:color="auto"/>
      </w:divBdr>
    </w:div>
    <w:div w:id="1354571226">
      <w:bodyDiv w:val="1"/>
      <w:marLeft w:val="0"/>
      <w:marRight w:val="0"/>
      <w:marTop w:val="0"/>
      <w:marBottom w:val="0"/>
      <w:divBdr>
        <w:top w:val="none" w:sz="0" w:space="0" w:color="auto"/>
        <w:left w:val="none" w:sz="0" w:space="0" w:color="auto"/>
        <w:bottom w:val="none" w:sz="0" w:space="0" w:color="auto"/>
        <w:right w:val="none" w:sz="0" w:space="0" w:color="auto"/>
      </w:divBdr>
    </w:div>
    <w:div w:id="1537236037">
      <w:bodyDiv w:val="1"/>
      <w:marLeft w:val="0"/>
      <w:marRight w:val="0"/>
      <w:marTop w:val="0"/>
      <w:marBottom w:val="0"/>
      <w:divBdr>
        <w:top w:val="none" w:sz="0" w:space="0" w:color="auto"/>
        <w:left w:val="none" w:sz="0" w:space="0" w:color="auto"/>
        <w:bottom w:val="none" w:sz="0" w:space="0" w:color="auto"/>
        <w:right w:val="none" w:sz="0" w:space="0" w:color="auto"/>
      </w:divBdr>
    </w:div>
    <w:div w:id="1641881501">
      <w:bodyDiv w:val="1"/>
      <w:marLeft w:val="0"/>
      <w:marRight w:val="0"/>
      <w:marTop w:val="0"/>
      <w:marBottom w:val="0"/>
      <w:divBdr>
        <w:top w:val="none" w:sz="0" w:space="0" w:color="auto"/>
        <w:left w:val="none" w:sz="0" w:space="0" w:color="auto"/>
        <w:bottom w:val="none" w:sz="0" w:space="0" w:color="auto"/>
        <w:right w:val="none" w:sz="0" w:space="0" w:color="auto"/>
      </w:divBdr>
    </w:div>
    <w:div w:id="1667786206">
      <w:bodyDiv w:val="1"/>
      <w:marLeft w:val="0"/>
      <w:marRight w:val="0"/>
      <w:marTop w:val="0"/>
      <w:marBottom w:val="0"/>
      <w:divBdr>
        <w:top w:val="none" w:sz="0" w:space="0" w:color="auto"/>
        <w:left w:val="none" w:sz="0" w:space="0" w:color="auto"/>
        <w:bottom w:val="none" w:sz="0" w:space="0" w:color="auto"/>
        <w:right w:val="none" w:sz="0" w:space="0" w:color="auto"/>
      </w:divBdr>
    </w:div>
    <w:div w:id="1701659252">
      <w:bodyDiv w:val="1"/>
      <w:marLeft w:val="0"/>
      <w:marRight w:val="0"/>
      <w:marTop w:val="0"/>
      <w:marBottom w:val="0"/>
      <w:divBdr>
        <w:top w:val="none" w:sz="0" w:space="0" w:color="auto"/>
        <w:left w:val="none" w:sz="0" w:space="0" w:color="auto"/>
        <w:bottom w:val="none" w:sz="0" w:space="0" w:color="auto"/>
        <w:right w:val="none" w:sz="0" w:space="0" w:color="auto"/>
      </w:divBdr>
    </w:div>
    <w:div w:id="1721051635">
      <w:bodyDiv w:val="1"/>
      <w:marLeft w:val="0"/>
      <w:marRight w:val="0"/>
      <w:marTop w:val="0"/>
      <w:marBottom w:val="0"/>
      <w:divBdr>
        <w:top w:val="none" w:sz="0" w:space="0" w:color="auto"/>
        <w:left w:val="none" w:sz="0" w:space="0" w:color="auto"/>
        <w:bottom w:val="none" w:sz="0" w:space="0" w:color="auto"/>
        <w:right w:val="none" w:sz="0" w:space="0" w:color="auto"/>
      </w:divBdr>
    </w:div>
    <w:div w:id="200003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IJERT16</b:Tag>
    <b:SourceType>JournalArticle</b:SourceType>
    <b:Guid>{44F07032-DD8B-4530-8468-F7E5F23443E9}</b:Guid>
    <b:Title>Stability of Offshore Barge Subjected to</b:Title>
    <b:Year>2016</b:Year>
    <b:Author>
      <b:Author>
        <b:NameList>
          <b:Person>
            <b:Last>Patel</b:Last>
            <b:First>Mohammed</b:First>
            <b:Middle>Shihab</b:Middle>
          </b:Person>
        </b:NameList>
      </b:Author>
    </b:Author>
    <b:JournalName>International Journal of Engineering Research &amp; Technology</b:JournalName>
    <b:Pages>179-183</b:Pages>
    <b:RefOrder>2</b:RefOrder>
  </b:Source>
  <b:Source>
    <b:Tag>JOET20</b:Tag>
    <b:SourceType>JournalArticle</b:SourceType>
    <b:Guid>{54DC33A0-E7B0-4D47-8130-1AC1A4943D52}</b:Guid>
    <b:Author>
      <b:Author>
        <b:NameList>
          <b:Person>
            <b:Last>Jae</b:Last>
            <b:Middle>Lim</b:Middle>
            <b:First>Hwan</b:First>
          </b:Person>
          <b:Person>
            <b:Last>Hyo</b:Last>
            <b:Middle>Jo</b:Middle>
            <b:First>Jae</b:First>
          </b:Person>
        </b:NameList>
      </b:Author>
    </b:Author>
    <b:Title>Prediction  of  Barge  Ship  Roll  Response  Amplitude  Operator  Using Machine  Learning  Techniques</b:Title>
    <b:JournalName>Journal of Ocean Engineering and Technology</b:JournalName>
    <b:Year>2020</b:Year>
    <b:Pages>167-179</b:Pages>
    <b:RefOrder>1</b:RefOrder>
  </b:Source>
  <b:Source>
    <b:Tag>Lee12</b:Tag>
    <b:SourceType>ConferenceProceedings</b:SourceType>
    <b:Guid>{667C8663-1980-4292-B530-B087D0046D4B}</b:Guid>
    <b:Title>Analysis of motion response of barge ships in regular waves</b:Title>
    <b:Year>2012</b:Year>
    <b:Publisher>IEEE</b:Publisher>
    <b:JournalName>IEEE</b:JournalName>
    <b:Pages>1920-1922</b:Pages>
    <b:Author>
      <b:Author>
        <b:NameList>
          <b:Person>
            <b:Last>Lee</b:Last>
            <b:First>S.</b:First>
          </b:Person>
          <b:Person>
            <b:Last>Kim</b:Last>
            <b:First>Y. B.</b:First>
          </b:Person>
          <b:Person>
            <b:Last>Goo</b:Last>
            <b:First>J.</b:First>
          </b:Person>
        </b:NameList>
      </b:Author>
    </b:Author>
    <b:ConferenceName>12th International Conference on Control, Automation and Systems</b:ConferenceName>
    <b:RefOrder>3</b:RefOrder>
  </b:Source>
  <b:Source>
    <b:Tag>Ten22</b:Tag>
    <b:SourceType>InternetSite</b:SourceType>
    <b:Guid>{24C60FA9-5DBF-4CC2-B72C-387482DA3BEF}</b:Guid>
    <b:Title>Basic regression: Predict fuel efficiency</b:Title>
    <b:Year>2022</b:Year>
    <b:Author>
      <b:Author>
        <b:Corporate>Tensorflow</b:Corporate>
      </b:Author>
    </b:Author>
    <b:Month>01</b:Month>
    <b:Day>19</b:Day>
    <b:YearAccessed>2022</b:YearAccessed>
    <b:MonthAccessed>01</b:MonthAccessed>
    <b:DayAccessed>21</b:DayAccessed>
    <b:URL>https://www.tensorflow.org/tutorials/keras/regression#the_auto_mpg_dataset</b:URL>
    <b:RefOrder>4</b:RefOrder>
  </b:Source>
  <b:Source>
    <b:Tag>Ten221</b:Tag>
    <b:SourceType>InternetSite</b:SourceType>
    <b:Guid>{7BF6D36F-0BAD-4EF6-9680-37970E8B8EEF}</b:Guid>
    <b:Author>
      <b:Author>
        <b:Corporate>Tensorflow</b:Corporate>
      </b:Author>
    </b:Author>
    <b:Title>Overfit and underfit</b:Title>
    <b:Year>2022</b:Year>
    <b:Month>01</b:Month>
    <b:Day>19</b:Day>
    <b:YearAccessed>2022</b:YearAccessed>
    <b:MonthAccessed>01</b:MonthAccessed>
    <b:DayAccessed>21</b:DayAccessed>
    <b:URL>https://www.tensorflow.org/tutorials/keras/overfit_and_underfit</b:URL>
    <b:RefOrder>5</b:RefOrder>
  </b:Source>
</b:Sources>
</file>

<file path=customXml/itemProps1.xml><?xml version="1.0" encoding="utf-8"?>
<ds:datastoreItem xmlns:ds="http://schemas.openxmlformats.org/officeDocument/2006/customXml" ds:itemID="{A8655ABE-DF4A-418A-B061-AD9E9245D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3409</Words>
  <Characters>19433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
  <dc:description/>
  <cp:lastModifiedBy>Frizzell, James A</cp:lastModifiedBy>
  <cp:revision>2</cp:revision>
  <dcterms:created xsi:type="dcterms:W3CDTF">2022-02-03T03:34:00Z</dcterms:created>
  <dcterms:modified xsi:type="dcterms:W3CDTF">2022-02-03T03:34:00Z</dcterms:modified>
</cp:coreProperties>
</file>