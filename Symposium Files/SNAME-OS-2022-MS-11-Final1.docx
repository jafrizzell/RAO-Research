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39E4" w14:textId="11493AB8" w:rsidR="002D3C00" w:rsidRDefault="002D3C00" w:rsidP="002D3C00">
      <w:pPr>
        <w:pStyle w:val="Title"/>
        <w:spacing w:after="0"/>
      </w:pPr>
      <w:r>
        <w:t>Prediction of Vessel RAOs:</w:t>
      </w:r>
    </w:p>
    <w:p w14:paraId="2950D007" w14:textId="1A1E239F" w:rsidR="002D3C00" w:rsidRPr="002D3C00" w:rsidRDefault="002D3C00" w:rsidP="002D3C00">
      <w:pPr>
        <w:pStyle w:val="Subtitle"/>
        <w:rPr>
          <w:rFonts w:ascii="Times New Roman" w:hAnsi="Times New Roman" w:cs="Times New Roman"/>
          <w:color w:val="auto"/>
        </w:rPr>
      </w:pPr>
      <w:r w:rsidRPr="002D3C00">
        <w:rPr>
          <w:rFonts w:ascii="Times New Roman" w:hAnsi="Times New Roman" w:cs="Times New Roman"/>
          <w:color w:val="auto"/>
        </w:rPr>
        <w:t>Applications of Deep Learning to Assist in Design</w:t>
      </w:r>
    </w:p>
    <w:p w14:paraId="5BD0C973" w14:textId="1C01B9FF" w:rsidR="008A37A4" w:rsidRDefault="00C81514" w:rsidP="008A37A4">
      <w:pPr>
        <w:pStyle w:val="Style1"/>
      </w:pPr>
      <w:r>
        <w:t>James Frizzell</w:t>
      </w:r>
    </w:p>
    <w:p w14:paraId="73CD36F0" w14:textId="0F7BEEA6" w:rsidR="008A37A4" w:rsidRDefault="00C81514" w:rsidP="008A37A4">
      <w:pPr>
        <w:pStyle w:val="Authordetalis"/>
      </w:pPr>
      <w:r>
        <w:t>Texas A&amp;M University</w:t>
      </w:r>
      <w:r w:rsidR="008A37A4">
        <w:t xml:space="preserve"> </w:t>
      </w:r>
    </w:p>
    <w:p w14:paraId="22C18030" w14:textId="389822EE" w:rsidR="008A37A4" w:rsidRDefault="00C81514" w:rsidP="008A37A4">
      <w:pPr>
        <w:pStyle w:val="Style1"/>
      </w:pPr>
      <w:r>
        <w:t>Dr. Mirjam Furth</w:t>
      </w:r>
    </w:p>
    <w:p w14:paraId="745F7399" w14:textId="1AAFE071" w:rsidR="008A37A4" w:rsidRDefault="00C81514" w:rsidP="008A37A4">
      <w:pPr>
        <w:pStyle w:val="Authordetalis"/>
      </w:pPr>
      <w:r>
        <w:t>Texas A&amp;M University</w:t>
      </w:r>
    </w:p>
    <w:p w14:paraId="0CE29D56" w14:textId="77777777" w:rsidR="008A37A4" w:rsidRPr="008A37A4" w:rsidRDefault="008A37A4" w:rsidP="008A37A4">
      <w:pPr>
        <w:pStyle w:val="NoSpacing"/>
        <w:rPr>
          <w:b/>
          <w:bCs/>
          <w:i/>
          <w:iCs/>
        </w:rPr>
      </w:pPr>
    </w:p>
    <w:p w14:paraId="6CBA9D51" w14:textId="4E3D7095"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w:t>
      </w:r>
      <w:r w:rsidR="00D976DB">
        <w:rPr>
          <w:b/>
          <w:bCs/>
          <w:i/>
          <w:iCs/>
        </w:rPr>
        <w:t>2</w:t>
      </w:r>
      <w:r w:rsidRPr="008A37A4">
        <w:rPr>
          <w:b/>
          <w:bCs/>
          <w:i/>
          <w:iCs/>
        </w:rPr>
        <w:t>, Houston, Texas</w:t>
      </w:r>
    </w:p>
    <w:p w14:paraId="4E322BA7"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75C18FFD" w14:textId="77777777" w:rsidR="008A37A4" w:rsidRPr="008A37A4" w:rsidRDefault="008A37A4" w:rsidP="008A37A4">
      <w:pPr>
        <w:pStyle w:val="NoSpacing"/>
        <w:rPr>
          <w:b/>
          <w:bCs/>
          <w:i/>
          <w:iCs/>
        </w:rPr>
      </w:pPr>
    </w:p>
    <w:p w14:paraId="1DBDD373" w14:textId="43689C8A" w:rsidR="008A37A4" w:rsidRPr="008A37A4" w:rsidRDefault="008A37A4" w:rsidP="008A37A4">
      <w:pPr>
        <w:pStyle w:val="NoSpacing"/>
        <w:rPr>
          <w:b/>
          <w:bCs/>
          <w:i/>
          <w:iCs/>
        </w:rPr>
      </w:pPr>
      <w:r w:rsidRPr="008A37A4">
        <w:rPr>
          <w:b/>
          <w:bCs/>
          <w:i/>
          <w:iCs/>
        </w:rPr>
        <w:t>Copyright 20</w:t>
      </w:r>
      <w:r>
        <w:rPr>
          <w:b/>
          <w:bCs/>
          <w:i/>
          <w:iCs/>
        </w:rPr>
        <w:t>2</w:t>
      </w:r>
      <w:r w:rsidR="00D976DB">
        <w:rPr>
          <w:b/>
          <w:bCs/>
          <w:i/>
          <w:iCs/>
        </w:rPr>
        <w:t>2</w:t>
      </w:r>
      <w:r w:rsidRPr="008A37A4">
        <w:rPr>
          <w:b/>
          <w:bCs/>
          <w:i/>
          <w:iCs/>
        </w:rPr>
        <w:t>, The Society of Naval Architects and Marine Engineers</w:t>
      </w:r>
    </w:p>
    <w:p w14:paraId="1665A40B" w14:textId="77777777" w:rsidR="0019252F" w:rsidRDefault="0019252F" w:rsidP="0019252F">
      <w:pPr>
        <w:pBdr>
          <w:bottom w:val="single" w:sz="24" w:space="8" w:color="2267AE"/>
        </w:pBdr>
        <w:rPr>
          <w:rFonts w:ascii="Arial" w:eastAsia="Arial" w:hAnsi="Arial" w:cs="Arial"/>
          <w:sz w:val="12"/>
          <w:szCs w:val="12"/>
        </w:rPr>
      </w:pPr>
    </w:p>
    <w:p w14:paraId="5452F57D" w14:textId="77777777" w:rsidR="0019252F" w:rsidRDefault="0019252F" w:rsidP="0019252F">
      <w:pPr>
        <w:pStyle w:val="Abstract"/>
        <w:jc w:val="center"/>
        <w:rPr>
          <w:b/>
          <w:bCs/>
        </w:rPr>
      </w:pPr>
      <w:r w:rsidRPr="0019252F">
        <w:rPr>
          <w:b/>
          <w:bCs/>
        </w:rPr>
        <w:t>ABSTRACT</w:t>
      </w:r>
    </w:p>
    <w:p w14:paraId="3F89A7A1" w14:textId="4F185E9F"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0F8DAA01" w14:textId="5D0FAEAB"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RAO </w:t>
      </w:r>
      <w:r w:rsidR="000B4AEA">
        <w:t>was simulated</w:t>
      </w:r>
      <w:r w:rsidRPr="00C81514">
        <w:t xml:space="preserve"> for all 6 degrees of freedom. A critically damped spring equation was generated for each degree. </w:t>
      </w:r>
      <w:r w:rsidR="00D07A83">
        <w:t xml:space="preserve">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R-squared. </w:t>
      </w:r>
    </w:p>
    <w:p w14:paraId="79855BE1" w14:textId="2230F22E" w:rsidR="00C81514" w:rsidRPr="00C81514" w:rsidRDefault="00C81514" w:rsidP="00C81514">
      <w:pPr>
        <w:pStyle w:val="Abstract"/>
      </w:pPr>
      <w:r w:rsidRPr="00C81514">
        <w:t>To validate the results, a series of box barges with dimensions that were not a part of the training dataset were simulated in ANSYS, while the virtual model with identical characteristics was simulated with the Neural Network.  The resulting RAOs were compared to validify the accuracy of the Neural Network.</w:t>
      </w:r>
    </w:p>
    <w:p w14:paraId="0C22B64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65F8982D" w14:textId="154F5734"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0CF2ECAA" w14:textId="77777777" w:rsidR="005F7AB8" w:rsidRDefault="005F7AB8" w:rsidP="005F7AB8">
      <w:pPr>
        <w:pStyle w:val="Heading1"/>
        <w:rPr>
          <w:b w:val="0"/>
        </w:rPr>
      </w:pPr>
      <w:r>
        <w:rPr>
          <w:b w:val="0"/>
        </w:rPr>
        <w:t>Introduction</w:t>
      </w:r>
    </w:p>
    <w:p w14:paraId="59E043A5" w14:textId="19CC0FC6"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35ACC6F7" w14:textId="48E4617D" w:rsidR="00C81514" w:rsidRDefault="007A35C9"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03F1E8BD" w14:textId="3DACB55B" w:rsidR="001B6F51" w:rsidRDefault="001B6F51" w:rsidP="005F7AB8">
      <w:r>
        <w:t xml:space="preserve">This methodology has benefits and drawbacks.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in order to maintain the integrity of the numerical results. This method, although highly accurate when performed correctly, is time-consuming and by extension, costly.</w:t>
      </w:r>
    </w:p>
    <w:p w14:paraId="198F474C" w14:textId="6835A057"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11A6FD65" w14:textId="1E5FCC62"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5C307F60" w14:textId="5C18831A" w:rsidR="00B82FB7" w:rsidRDefault="000B4AEA" w:rsidP="005F7AB8">
      <w:r>
        <w:t xml:space="preserve">The application of NN in the marine industry is in its infancy. </w:t>
      </w:r>
      <w:r w:rsidR="00B82FB7">
        <w:t>In 2020, a study was performed using neural networks to predict the roll RAO value and the wave frequencies at which they occurred</w:t>
      </w:r>
      <w:sdt>
        <w:sdtPr>
          <w:id w:val="-351496512"/>
          <w:citation/>
        </w:sdtPr>
        <w:sdtEndPr/>
        <w:sdtContent>
          <w:r w:rsidR="00B82FB7">
            <w:fldChar w:fldCharType="begin"/>
          </w:r>
          <w:r w:rsidR="00B82FB7">
            <w:instrText xml:space="preserve"> CITATION JOET20 \l 1033 </w:instrText>
          </w:r>
          <w:r w:rsidR="00B82FB7">
            <w:fldChar w:fldCharType="separate"/>
          </w:r>
          <w:r w:rsidR="00532B5F">
            <w:rPr>
              <w:noProof/>
            </w:rPr>
            <w:t xml:space="preserve"> (Jae and Hyo 2020)</w:t>
          </w:r>
          <w:r w:rsidR="00B82FB7">
            <w:fldChar w:fldCharType="end"/>
          </w:r>
        </w:sdtContent>
      </w:sdt>
      <w:r w:rsidR="00B82FB7">
        <w:t xml:space="preserve">. </w:t>
      </w:r>
      <w:r>
        <w:t>However,</w:t>
      </w:r>
      <w:r w:rsidR="00B82FB7">
        <w:t xml:space="preserve"> the scope of the previous work was limited in comparison to the objectives of this project.</w:t>
      </w:r>
    </w:p>
    <w:p w14:paraId="0D733FF9" w14:textId="075FBB5D"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89C14CE" w14:textId="77777777" w:rsidR="00D846DD" w:rsidRDefault="00E13864" w:rsidP="00E13864">
      <w:pPr>
        <w:pStyle w:val="Heading1"/>
      </w:pPr>
      <w:r>
        <w:t xml:space="preserve">Methodology </w:t>
      </w:r>
    </w:p>
    <w:p w14:paraId="675D517C"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Collection</w:t>
      </w:r>
    </w:p>
    <w:p w14:paraId="56D6EA04" w14:textId="5837998B" w:rsidR="00E13864" w:rsidRDefault="00450C41" w:rsidP="00E13864">
      <w:r>
        <w:t>The first step in developing any neural network is to collect a dataset. The dataset must include:</w:t>
      </w:r>
    </w:p>
    <w:p w14:paraId="680A47E7" w14:textId="0C93FE89" w:rsidR="00450C41" w:rsidRDefault="00450C41" w:rsidP="00450C41">
      <w:pPr>
        <w:pStyle w:val="ListParagraph"/>
        <w:numPr>
          <w:ilvl w:val="0"/>
          <w:numId w:val="15"/>
        </w:numPr>
      </w:pPr>
      <w:r>
        <w:t>The model inputs</w:t>
      </w:r>
      <w:r w:rsidR="00AF0E77">
        <w:t xml:space="preserve"> (independent variables)</w:t>
      </w:r>
    </w:p>
    <w:p w14:paraId="1211D0A3" w14:textId="4DE20619" w:rsidR="00450C41" w:rsidRDefault="00450C41" w:rsidP="00450C41">
      <w:pPr>
        <w:pStyle w:val="ListParagraph"/>
        <w:numPr>
          <w:ilvl w:val="0"/>
          <w:numId w:val="15"/>
        </w:numPr>
      </w:pPr>
      <w:r>
        <w:t>The model outputs</w:t>
      </w:r>
      <w:r w:rsidR="00AF0E77">
        <w:t xml:space="preserve"> (dependent variables)</w:t>
      </w:r>
    </w:p>
    <w:p w14:paraId="56910500" w14:textId="6EFF4896"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176987">
        <w:t xml:space="preserve">Table </w:t>
      </w:r>
      <w:r w:rsidR="00176987">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w:t>
      </w:r>
      <w:r w:rsidR="000B4AEA">
        <w:t>n the</w:t>
      </w:r>
      <w:r w:rsidR="007E0879">
        <w:t xml:space="preserve"> predicted RAOs are subject to higher inaccuracies.</w:t>
      </w:r>
      <w:r w:rsidR="007276C3">
        <w:t xml:space="preserve"> In total, </w:t>
      </w:r>
      <w:r w:rsidR="00E93294">
        <w:t>2</w:t>
      </w:r>
      <w:r w:rsidR="007276C3">
        <w:t>14 box barges were included in the dataset.</w:t>
      </w:r>
    </w:p>
    <w:p w14:paraId="5D88DA25" w14:textId="74B69E8C" w:rsidR="00DA6ECA" w:rsidRDefault="00880D3F" w:rsidP="00880D3F">
      <w:pPr>
        <w:pStyle w:val="Caption"/>
        <w:jc w:val="center"/>
      </w:pPr>
      <w:bookmarkStart w:id="0" w:name="_Ref91060353"/>
      <w:r>
        <w:t xml:space="preserve">Table </w:t>
      </w:r>
      <w:r w:rsidR="000D1678">
        <w:fldChar w:fldCharType="begin"/>
      </w:r>
      <w:r w:rsidR="000D1678">
        <w:instrText xml:space="preserve"> SEQ Table \* ARABIC </w:instrText>
      </w:r>
      <w:r w:rsidR="000D1678">
        <w:fldChar w:fldCharType="separate"/>
      </w:r>
      <w:r w:rsidR="00E37B00">
        <w:rPr>
          <w:noProof/>
        </w:rPr>
        <w:t>1</w:t>
      </w:r>
      <w:r w:rsidR="000D1678">
        <w:rPr>
          <w:noProof/>
        </w:rPr>
        <w:fldChar w:fldCharType="end"/>
      </w:r>
      <w:bookmarkEnd w:id="0"/>
      <w:r>
        <w:t>: Inputs to Neural Network Model</w:t>
      </w:r>
    </w:p>
    <w:tbl>
      <w:tblPr>
        <w:tblStyle w:val="TableGrid"/>
        <w:tblW w:w="0" w:type="auto"/>
        <w:tblLook w:val="04A0" w:firstRow="1" w:lastRow="0" w:firstColumn="1" w:lastColumn="0" w:noHBand="0" w:noVBand="1"/>
        <w:tblCaption w:val="Table 1: stuff"/>
      </w:tblPr>
      <w:tblGrid>
        <w:gridCol w:w="3116"/>
        <w:gridCol w:w="3117"/>
        <w:gridCol w:w="3117"/>
      </w:tblGrid>
      <w:tr w:rsidR="00450C41" w14:paraId="389AE48E" w14:textId="77777777" w:rsidTr="00450C41">
        <w:tc>
          <w:tcPr>
            <w:tcW w:w="3116" w:type="dxa"/>
          </w:tcPr>
          <w:p w14:paraId="1185F79F" w14:textId="6455942B" w:rsidR="00450C41" w:rsidRDefault="00450C41" w:rsidP="00450C41">
            <w:r>
              <w:t>Input Type</w:t>
            </w:r>
          </w:p>
        </w:tc>
        <w:tc>
          <w:tcPr>
            <w:tcW w:w="3117" w:type="dxa"/>
          </w:tcPr>
          <w:p w14:paraId="5B79472E" w14:textId="377E15B8" w:rsidR="00450C41" w:rsidRDefault="00450C41" w:rsidP="00450C41">
            <w:r>
              <w:t>Minimum Value</w:t>
            </w:r>
          </w:p>
        </w:tc>
        <w:tc>
          <w:tcPr>
            <w:tcW w:w="3117" w:type="dxa"/>
          </w:tcPr>
          <w:p w14:paraId="56ACA74C" w14:textId="23EC822B" w:rsidR="00450C41" w:rsidRDefault="00450C41" w:rsidP="00450C41">
            <w:r>
              <w:t>Maximum Value</w:t>
            </w:r>
          </w:p>
        </w:tc>
      </w:tr>
      <w:tr w:rsidR="00450C41" w14:paraId="61869A65" w14:textId="77777777" w:rsidTr="00450C41">
        <w:tc>
          <w:tcPr>
            <w:tcW w:w="3116" w:type="dxa"/>
          </w:tcPr>
          <w:p w14:paraId="293EDC2D" w14:textId="510CD29B" w:rsidR="00450C41" w:rsidRDefault="00450C41" w:rsidP="00450C41">
            <w:r>
              <w:t>Vessel Length (meters)</w:t>
            </w:r>
          </w:p>
        </w:tc>
        <w:tc>
          <w:tcPr>
            <w:tcW w:w="3117" w:type="dxa"/>
          </w:tcPr>
          <w:p w14:paraId="6B9173DA" w14:textId="40EB3D3E" w:rsidR="00450C41" w:rsidRDefault="00450C41" w:rsidP="00450C41">
            <w:r>
              <w:t>0.3</w:t>
            </w:r>
          </w:p>
        </w:tc>
        <w:tc>
          <w:tcPr>
            <w:tcW w:w="3117" w:type="dxa"/>
          </w:tcPr>
          <w:p w14:paraId="4616534D" w14:textId="0503D886" w:rsidR="00450C41" w:rsidRDefault="00450C41" w:rsidP="00450C41">
            <w:r>
              <w:t>25</w:t>
            </w:r>
          </w:p>
        </w:tc>
      </w:tr>
      <w:tr w:rsidR="00450C41" w14:paraId="05B44F44" w14:textId="77777777" w:rsidTr="00450C41">
        <w:tc>
          <w:tcPr>
            <w:tcW w:w="3116" w:type="dxa"/>
          </w:tcPr>
          <w:p w14:paraId="03DE0457" w14:textId="014A3B30" w:rsidR="00450C41" w:rsidRDefault="00450C41" w:rsidP="00450C41">
            <w:r>
              <w:t>Vessel Beam (meters)</w:t>
            </w:r>
          </w:p>
        </w:tc>
        <w:tc>
          <w:tcPr>
            <w:tcW w:w="3117" w:type="dxa"/>
          </w:tcPr>
          <w:p w14:paraId="77592371" w14:textId="21020EC1" w:rsidR="00450C41" w:rsidRDefault="00450C41" w:rsidP="00450C41">
            <w:r>
              <w:t>0.1</w:t>
            </w:r>
          </w:p>
        </w:tc>
        <w:tc>
          <w:tcPr>
            <w:tcW w:w="3117" w:type="dxa"/>
          </w:tcPr>
          <w:p w14:paraId="31B19BD7" w14:textId="6190C4DD" w:rsidR="00450C41" w:rsidRDefault="00450C41" w:rsidP="00450C41">
            <w:r>
              <w:t>16</w:t>
            </w:r>
          </w:p>
        </w:tc>
      </w:tr>
      <w:tr w:rsidR="00450C41" w14:paraId="0695270F" w14:textId="77777777" w:rsidTr="00450C41">
        <w:tc>
          <w:tcPr>
            <w:tcW w:w="3116" w:type="dxa"/>
          </w:tcPr>
          <w:p w14:paraId="7151941B" w14:textId="60CFF5CC" w:rsidR="00450C41" w:rsidRDefault="00450C41" w:rsidP="00450C41">
            <w:r>
              <w:t>Vessel Draft (meters)</w:t>
            </w:r>
          </w:p>
        </w:tc>
        <w:tc>
          <w:tcPr>
            <w:tcW w:w="3117" w:type="dxa"/>
          </w:tcPr>
          <w:p w14:paraId="61ABB6AF" w14:textId="2AD83879" w:rsidR="00450C41" w:rsidRDefault="00450C41" w:rsidP="00450C41">
            <w:r>
              <w:t>0.033</w:t>
            </w:r>
          </w:p>
        </w:tc>
        <w:tc>
          <w:tcPr>
            <w:tcW w:w="3117" w:type="dxa"/>
          </w:tcPr>
          <w:p w14:paraId="138C408D" w14:textId="1E54A4D4" w:rsidR="00450C41" w:rsidRDefault="00450C41" w:rsidP="00450C41">
            <w:r>
              <w:t>1.23</w:t>
            </w:r>
          </w:p>
        </w:tc>
      </w:tr>
      <w:tr w:rsidR="00450C41" w14:paraId="0B2C573E" w14:textId="77777777" w:rsidTr="00450C41">
        <w:tc>
          <w:tcPr>
            <w:tcW w:w="3116" w:type="dxa"/>
          </w:tcPr>
          <w:p w14:paraId="23082904" w14:textId="515DD56A" w:rsidR="00450C41" w:rsidRDefault="00450C41" w:rsidP="00450C41">
            <w:r>
              <w:t>Wave Heading Angle (degrees)</w:t>
            </w:r>
          </w:p>
        </w:tc>
        <w:tc>
          <w:tcPr>
            <w:tcW w:w="3117" w:type="dxa"/>
          </w:tcPr>
          <w:p w14:paraId="0B1A4BA2" w14:textId="43FB4290" w:rsidR="00450C41" w:rsidRDefault="00450C41" w:rsidP="00450C41">
            <w:r>
              <w:t>0</w:t>
            </w:r>
          </w:p>
        </w:tc>
        <w:tc>
          <w:tcPr>
            <w:tcW w:w="3117" w:type="dxa"/>
          </w:tcPr>
          <w:p w14:paraId="0AD43CC7" w14:textId="2E212FF3" w:rsidR="00450C41" w:rsidRDefault="00450C41" w:rsidP="00450C41">
            <w:r>
              <w:t>180</w:t>
            </w:r>
          </w:p>
        </w:tc>
      </w:tr>
    </w:tbl>
    <w:p w14:paraId="59A84F24" w14:textId="13477DA3" w:rsidR="00450C41" w:rsidRDefault="00450C41" w:rsidP="00450C41"/>
    <w:p w14:paraId="381E2CE7" w14:textId="5FFDE36C"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77E80A90" w14:textId="425C96EC" w:rsidR="00AF0E77" w:rsidRDefault="00AF0E77" w:rsidP="00450C41">
      <w:r>
        <w:t xml:space="preserve">First, a validation study was performed to ensure that the analysis setup would provide accurate results. </w:t>
      </w:r>
      <w:r w:rsidR="00D34E03">
        <w:t xml:space="preserve">A barge that had been previously analyzed for pitch RAOs was evaluated in ANSYS, and the comparison is shown in </w:t>
      </w:r>
      <w:r w:rsidR="00D34E03">
        <w:fldChar w:fldCharType="begin"/>
      </w:r>
      <w:r w:rsidR="00D34E03">
        <w:instrText xml:space="preserve"> REF _Ref93309994 \h </w:instrText>
      </w:r>
      <w:r w:rsidR="00D34E03">
        <w:fldChar w:fldCharType="separate"/>
      </w:r>
      <w:r w:rsidR="00D34E03">
        <w:t xml:space="preserve">Figure </w:t>
      </w:r>
      <w:r w:rsidR="00D34E03">
        <w:rPr>
          <w:noProof/>
        </w:rPr>
        <w:t>1</w:t>
      </w:r>
      <w:r w:rsidR="00D34E03">
        <w:fldChar w:fldCharType="end"/>
      </w:r>
      <w:r w:rsidR="00D34E03">
        <w:t>.</w:t>
      </w:r>
    </w:p>
    <w:p w14:paraId="79178BCA" w14:textId="77777777" w:rsidR="00AF0E77" w:rsidRDefault="00AF0E77" w:rsidP="00AF0E77">
      <w:pPr>
        <w:keepNext/>
        <w:jc w:val="center"/>
      </w:pPr>
      <w:r>
        <w:rPr>
          <w:noProof/>
        </w:rPr>
        <w:lastRenderedPageBreak/>
        <w:drawing>
          <wp:inline distT="0" distB="0" distL="0" distR="0" wp14:anchorId="6AB3A6CE" wp14:editId="2E6F5C9F">
            <wp:extent cx="3515796" cy="2201361"/>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5796" cy="2201361"/>
                    </a:xfrm>
                    <a:prstGeom prst="rect">
                      <a:avLst/>
                    </a:prstGeom>
                  </pic:spPr>
                </pic:pic>
              </a:graphicData>
            </a:graphic>
          </wp:inline>
        </w:drawing>
      </w:r>
    </w:p>
    <w:p w14:paraId="3194E745" w14:textId="114F0244" w:rsidR="00AF0E77" w:rsidRDefault="00AF0E77" w:rsidP="00AF0E77">
      <w:pPr>
        <w:pStyle w:val="Caption"/>
        <w:jc w:val="center"/>
      </w:pPr>
      <w:bookmarkStart w:id="1" w:name="_Ref93309994"/>
      <w:r>
        <w:t xml:space="preserve">Figure </w:t>
      </w:r>
      <w:r w:rsidR="000D1678">
        <w:fldChar w:fldCharType="begin"/>
      </w:r>
      <w:r w:rsidR="000D1678">
        <w:instrText xml:space="preserve"> SEQ Figure \* ARABIC </w:instrText>
      </w:r>
      <w:r w:rsidR="000D1678">
        <w:fldChar w:fldCharType="separate"/>
      </w:r>
      <w:r>
        <w:rPr>
          <w:noProof/>
        </w:rPr>
        <w:t>1</w:t>
      </w:r>
      <w:r w:rsidR="000D1678">
        <w:rPr>
          <w:noProof/>
        </w:rPr>
        <w:fldChar w:fldCharType="end"/>
      </w:r>
      <w:bookmarkEnd w:id="1"/>
      <w:r>
        <w:t xml:space="preserve">: </w:t>
      </w:r>
      <w:r w:rsidR="000B4AEA">
        <w:t xml:space="preserve">Training data for the NN was simulated in ANSYS AQWA. To ensure accuracy of the ANSYS AQWA model the results were compared </w:t>
      </w:r>
      <w:r w:rsidR="00C844AD">
        <w:t>with exciting numerical simulations. Overall, good accuracy is seen.</w:t>
      </w:r>
      <w:r w:rsidR="00E23D1B">
        <w:t xml:space="preserve"> </w:t>
      </w:r>
    </w:p>
    <w:p w14:paraId="38AB9B39" w14:textId="1F1692F1" w:rsidR="007E0879" w:rsidRDefault="00AF0E77" w:rsidP="00450C41">
      <w:r>
        <w:t>A</w:t>
      </w:r>
      <w:r w:rsidR="007E0879">
        <w:t xml:space="preserve"> parametric study was setup in </w:t>
      </w:r>
      <w:r w:rsidR="00E23D1B">
        <w:t xml:space="preserve">ANSYS </w:t>
      </w:r>
      <w:proofErr w:type="spellStart"/>
      <w:r w:rsidR="007E0879">
        <w:t>DesignModeler</w:t>
      </w:r>
      <w:proofErr w:type="spellEnd"/>
      <w:r w:rsidR="007E0879">
        <w:t>, in which a box barge with a length</w:t>
      </w:r>
      <w:r w:rsidR="00C844AD">
        <w:t xml:space="preserve">, </w:t>
      </w:r>
      <w:r w:rsidR="00C844AD" w:rsidRPr="007C07ED">
        <w:rPr>
          <w:i/>
        </w:rPr>
        <w:t>L</w:t>
      </w:r>
      <w:r w:rsidR="007E0879">
        <w:t>, beam</w:t>
      </w:r>
      <w:r w:rsidR="00C844AD">
        <w:t>,</w:t>
      </w:r>
      <w:r w:rsidR="00C844AD" w:rsidRPr="007C07ED">
        <w:rPr>
          <w:i/>
        </w:rPr>
        <w:t xml:space="preserve"> B</w:t>
      </w:r>
      <w:r w:rsidR="007E0879">
        <w:t>, and draft</w:t>
      </w:r>
      <w:r w:rsidR="00C844AD">
        <w:t xml:space="preserve">, </w:t>
      </w:r>
      <w:r w:rsidR="00C844AD" w:rsidRPr="007C07ED">
        <w:rPr>
          <w:i/>
        </w:rPr>
        <w:t>T</w:t>
      </w:r>
      <w:r w:rsidR="00C844AD">
        <w:t xml:space="preserve">, </w:t>
      </w:r>
      <w:r w:rsidR="007E0879">
        <w:t xml:space="preserve">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selected</w:t>
      </w:r>
      <w:r w:rsidR="007E0879">
        <w:t>.</w:t>
      </w:r>
    </w:p>
    <w:p w14:paraId="4485CD29" w14:textId="08164ED7" w:rsidR="007E0879" w:rsidRDefault="007E0879" w:rsidP="007E0879">
      <w:pPr>
        <w:jc w:val="right"/>
      </w:pPr>
      <m:oMath>
        <m:r>
          <m:rPr>
            <m:sty m:val="bi"/>
          </m:rPr>
          <w:rPr>
            <w:rFonts w:ascii="Cambria Math" w:hAnsi="Cambria Math"/>
          </w:rPr>
          <m:t xml:space="preserve">M=LBT 1000 </m:t>
        </m:r>
        <m:f>
          <m:fPr>
            <m:type m:val="skw"/>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Pr>
          <w:rFonts w:eastAsiaTheme="minorEastAsia"/>
        </w:rPr>
        <w:tab/>
      </w:r>
      <w:r>
        <w:rPr>
          <w:rFonts w:eastAsiaTheme="minorEastAsia"/>
        </w:rPr>
        <w:tab/>
      </w:r>
      <w:r>
        <w:rPr>
          <w:rFonts w:eastAsiaTheme="minorEastAsia"/>
        </w:rPr>
        <w:tab/>
      </w:r>
      <w:r>
        <w:rPr>
          <w:rFonts w:eastAsiaTheme="minorEastAsia"/>
        </w:rPr>
        <w:tab/>
        <w:t>(2)</w:t>
      </w:r>
    </w:p>
    <w:p w14:paraId="77D38303" w14:textId="1038FF23" w:rsidR="00ED73E7" w:rsidRDefault="00ED73E7" w:rsidP="00450C41">
      <w:r>
        <w:t>For each barge, a molded depth</w:t>
      </w:r>
      <w:r w:rsidR="00C844AD">
        <w:t xml:space="preserve">, </w:t>
      </w:r>
      <w:r w:rsidR="00C844AD" w:rsidRPr="007C07ED">
        <w:rPr>
          <w:i/>
        </w:rPr>
        <w:t>D</w:t>
      </w:r>
      <w:r w:rsidR="00C844AD">
        <w:t>,</w:t>
      </w:r>
      <w:r w:rsidRPr="00ED73E7">
        <w:rPr>
          <w:b/>
          <w:bCs/>
        </w:rPr>
        <w:t xml:space="preserve"> </w:t>
      </w:r>
      <w:r>
        <w:t>was selected to ensure that waves would not overtop the vessel. This value ranged from 0.1 meters for the smallest barge to 2 meters for the larger barges.</w:t>
      </w:r>
      <w:r w:rsidR="007276C3">
        <w:t xml:space="preserve"> </w:t>
      </w:r>
    </w:p>
    <w:p w14:paraId="748708B1" w14:textId="2699DD82"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5FBED60C" w14:textId="65F1C2E7" w:rsidR="00A20358" w:rsidRDefault="000D1678"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3</w:t>
      </w:r>
      <w:r w:rsidR="00A20358">
        <w:rPr>
          <w:rFonts w:eastAsiaTheme="minorEastAsia"/>
        </w:rPr>
        <w:t>)</w:t>
      </w:r>
    </w:p>
    <w:p w14:paraId="482F81FE" w14:textId="5A4A69AE" w:rsidR="00A20358" w:rsidRDefault="000D1678"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4</w:t>
      </w:r>
      <w:r w:rsidR="00A20358">
        <w:rPr>
          <w:rFonts w:eastAsiaTheme="minorEastAsia"/>
        </w:rPr>
        <w:t>)</w:t>
      </w:r>
    </w:p>
    <w:p w14:paraId="1FA03FA1" w14:textId="6A49AEC8" w:rsidR="00A20358" w:rsidRDefault="000D1678"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12</m:t>
            </m:r>
          </m:den>
        </m:f>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m:t>
        </m:r>
      </m:oMath>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r>
      <w:r w:rsidR="00A20358">
        <w:rPr>
          <w:rFonts w:eastAsiaTheme="minorEastAsia"/>
        </w:rPr>
        <w:tab/>
        <w:t>(</w:t>
      </w:r>
      <w:r w:rsidR="007276C3">
        <w:rPr>
          <w:rFonts w:eastAsiaTheme="minorEastAsia"/>
        </w:rPr>
        <w:t>5</w:t>
      </w:r>
      <w:r w:rsidR="00A20358">
        <w:rPr>
          <w:rFonts w:eastAsiaTheme="minorEastAsia"/>
        </w:rPr>
        <w:t>)</w:t>
      </w:r>
    </w:p>
    <w:p w14:paraId="387E48E2" w14:textId="7D30C4A5"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r w:rsidR="000D4C9B">
        <w:t xml:space="preserve"> on a 12-Core Dell Precision 5280 with 128 GB RAM</w:t>
      </w:r>
      <w:r w:rsidR="007F5715">
        <w:t>.</w:t>
      </w:r>
    </w:p>
    <w:p w14:paraId="478B05C3" w14:textId="708220B6" w:rsidR="00C94F3D" w:rsidRDefault="007F5715" w:rsidP="00450C41">
      <w:r>
        <w:t>ANSYS AQWA stores RAO data in a text table format enumerated by frequency.</w:t>
      </w:r>
      <w:r w:rsidR="00C94F3D">
        <w:t xml:space="preserve"> </w:t>
      </w:r>
    </w:p>
    <w:p w14:paraId="1C3E2B63" w14:textId="77777777" w:rsidR="00AA4A05" w:rsidRPr="00AA4A05" w:rsidRDefault="00AA4A05" w:rsidP="00AA4A05">
      <w:pPr>
        <w:pStyle w:val="Heading2"/>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Data Pre-Processing</w:t>
      </w:r>
    </w:p>
    <w:p w14:paraId="4E27844F" w14:textId="132CB2E2" w:rsidR="00C94F3D" w:rsidRDefault="00C94F3D" w:rsidP="00450C41">
      <w:r>
        <w:t xml:space="preserve">Data preprocessing </w:t>
      </w:r>
      <w:r w:rsidR="003F350B">
        <w:t xml:space="preserve">was conducted in </w:t>
      </w:r>
      <w:r>
        <w:t xml:space="preserve">steps. First, the frequency-dependent RAO value for </w:t>
      </w:r>
      <w:r w:rsidR="009E120D">
        <w:t>a datapoint was collected. Then, a Python script fit the frequency-dependent RAO value of each degree of freedom to a curve of the form in Equation 6.</w:t>
      </w:r>
      <w:r w:rsidR="00053388">
        <w:t xml:space="preserve"> The critically damped spring equation was selected due to its natural similarity to the data curves. Other curves were considered, including 3</w:t>
      </w:r>
      <w:r w:rsidR="00053388" w:rsidRPr="00053388">
        <w:rPr>
          <w:vertAlign w:val="superscript"/>
        </w:rPr>
        <w:t>rd</w:t>
      </w:r>
      <w:r w:rsidR="00053388">
        <w:t>, 6</w:t>
      </w:r>
      <w:r w:rsidR="00053388" w:rsidRPr="00053388">
        <w:rPr>
          <w:vertAlign w:val="superscript"/>
        </w:rPr>
        <w:t>th</w:t>
      </w:r>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p>
    <w:p w14:paraId="597FD006" w14:textId="6B00ADEA" w:rsidR="009E120D" w:rsidRDefault="009E120D" w:rsidP="009E120D">
      <w:pPr>
        <w:jc w:val="right"/>
      </w:pPr>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r>
          <m:rPr>
            <m:sty m:val="bi"/>
          </m:rPr>
          <w:rPr>
            <w:rFonts w:ascii="Cambria Math" w:eastAsiaTheme="minorEastAsia" w:hAnsi="Cambria Math"/>
          </w:rPr>
          <m:t>+Cx</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-Bx</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5998CBD5" w14:textId="1A14183E" w:rsidR="009E120D" w:rsidRDefault="00053388" w:rsidP="00450C41">
      <w:r>
        <w:t xml:space="preserve">The free parameters </w:t>
      </w:r>
      <w:r w:rsidRPr="007C07ED">
        <w:rPr>
          <w:i/>
        </w:rPr>
        <w:t>A, B</w:t>
      </w:r>
      <w:r>
        <w:t xml:space="preserve"> and </w:t>
      </w:r>
      <w:r w:rsidRPr="007C07ED">
        <w:rPr>
          <w:i/>
        </w:rPr>
        <w:t>C</w:t>
      </w:r>
      <w:r>
        <w:t xml:space="preserve"> were then collected and stored. These </w:t>
      </w:r>
      <w:r w:rsidR="003F350B">
        <w:t xml:space="preserve">were </w:t>
      </w:r>
      <w:r>
        <w:t>the model outputs.</w:t>
      </w:r>
    </w:p>
    <w:p w14:paraId="5715942D" w14:textId="36AC7C65" w:rsidR="008A69A0" w:rsidRDefault="00053388" w:rsidP="00450C41">
      <w:r>
        <w:lastRenderedPageBreak/>
        <w:t xml:space="preserve">This process was repeated for each degree of freedom for each wave heading of each barge size. </w:t>
      </w:r>
      <w:r w:rsidR="008A69A0">
        <w:t>The result</w:t>
      </w:r>
      <w:r>
        <w:t xml:space="preserve"> of the data processing was 1070 datapoints</w:t>
      </w:r>
      <w:r w:rsidR="008A69A0">
        <w:t>, each with 18 values that described the shape of the RAO curve with respect to frequency. T</w:t>
      </w:r>
      <w:r w:rsidR="003F350B">
        <w:t>o</w:t>
      </w:r>
      <w:r w:rsidR="008A69A0">
        <w:t xml:space="preserve"> check that the curve fitting was accurate, the R-Squared between the true data and the fit curve was evaluated, and the summary is shown in </w:t>
      </w:r>
      <w:r w:rsidR="00A260A4">
        <w:fldChar w:fldCharType="begin"/>
      </w:r>
      <w:r w:rsidR="00A260A4">
        <w:instrText xml:space="preserve"> REF _Ref91067122 \h </w:instrText>
      </w:r>
      <w:r w:rsidR="00A260A4">
        <w:fldChar w:fldCharType="separate"/>
      </w:r>
      <w:r w:rsidR="00A260A4">
        <w:t xml:space="preserve">Table </w:t>
      </w:r>
      <w:r w:rsidR="00A260A4">
        <w:rPr>
          <w:noProof/>
        </w:rPr>
        <w:t>2</w:t>
      </w:r>
      <w:r w:rsidR="00A260A4">
        <w:fldChar w:fldCharType="end"/>
      </w:r>
      <w:r w:rsidR="00A260A4">
        <w:t xml:space="preserve">. </w:t>
      </w:r>
      <w:r w:rsidR="003F350B">
        <w:t>The highest discrepancy was found in roll and pitch</w:t>
      </w:r>
      <w:r w:rsidR="009F4638">
        <w:t xml:space="preserve">. This is most likely since the actual </w:t>
      </w:r>
      <w:r w:rsidR="00376349">
        <w:t>r</w:t>
      </w:r>
      <w:r w:rsidR="009F4638">
        <w:t xml:space="preserve">oll and </w:t>
      </w:r>
      <w:r w:rsidR="00376349">
        <w:t>p</w:t>
      </w:r>
      <w:r w:rsidR="009F4638">
        <w:t>itch responses are 0 for certain wave directions, and the curve fit failed to make the exponential equation equal to 0, which in turn pulled the R-Squared score down significantly for those two degrees of freedom.</w:t>
      </w:r>
    </w:p>
    <w:p w14:paraId="631BD1EB" w14:textId="757C623F" w:rsidR="00A260A4" w:rsidRDefault="00A260A4" w:rsidP="00E37B00">
      <w:pPr>
        <w:pStyle w:val="Caption"/>
        <w:keepNext/>
        <w:jc w:val="center"/>
      </w:pPr>
      <w:bookmarkStart w:id="2" w:name="_Ref91067122"/>
      <w:r>
        <w:t xml:space="preserve">Table </w:t>
      </w:r>
      <w:r w:rsidR="000D1678">
        <w:fldChar w:fldCharType="begin"/>
      </w:r>
      <w:r w:rsidR="000D1678">
        <w:instrText xml:space="preserve"> SEQ Table \* ARABIC </w:instrText>
      </w:r>
      <w:r w:rsidR="000D1678">
        <w:fldChar w:fldCharType="separate"/>
      </w:r>
      <w:r w:rsidR="00E37B00">
        <w:rPr>
          <w:noProof/>
        </w:rPr>
        <w:t>2</w:t>
      </w:r>
      <w:r w:rsidR="000D1678">
        <w:rPr>
          <w:noProof/>
        </w:rPr>
        <w:fldChar w:fldCharType="end"/>
      </w:r>
      <w:bookmarkEnd w:id="2"/>
      <w:r>
        <w:t>: R-Squared Results of Curve Fit to Raw Data</w:t>
      </w:r>
    </w:p>
    <w:tbl>
      <w:tblPr>
        <w:tblStyle w:val="TableGrid"/>
        <w:tblW w:w="9648" w:type="dxa"/>
        <w:tblLayout w:type="fixed"/>
        <w:tblLook w:val="04A0" w:firstRow="1" w:lastRow="0" w:firstColumn="1" w:lastColumn="0" w:noHBand="0" w:noVBand="1"/>
      </w:tblPr>
      <w:tblGrid>
        <w:gridCol w:w="1872"/>
        <w:gridCol w:w="1296"/>
        <w:gridCol w:w="1296"/>
        <w:gridCol w:w="1296"/>
        <w:gridCol w:w="1296"/>
        <w:gridCol w:w="1296"/>
        <w:gridCol w:w="1296"/>
      </w:tblGrid>
      <w:tr w:rsidR="00A260A4" w14:paraId="7F01FAEA" w14:textId="77777777" w:rsidTr="00A260A4">
        <w:tc>
          <w:tcPr>
            <w:tcW w:w="1872" w:type="dxa"/>
          </w:tcPr>
          <w:p w14:paraId="1D62E22F" w14:textId="77777777" w:rsidR="008A69A0" w:rsidRPr="00A260A4" w:rsidRDefault="008A69A0" w:rsidP="00450C41">
            <w:pPr>
              <w:rPr>
                <w:rFonts w:cs="Times New Roman"/>
                <w:szCs w:val="20"/>
              </w:rPr>
            </w:pPr>
          </w:p>
        </w:tc>
        <w:tc>
          <w:tcPr>
            <w:tcW w:w="1296" w:type="dxa"/>
          </w:tcPr>
          <w:p w14:paraId="758BEAC1" w14:textId="6A94C4E4" w:rsidR="008A69A0" w:rsidRPr="00A260A4" w:rsidRDefault="008A69A0" w:rsidP="00450C41">
            <w:pPr>
              <w:rPr>
                <w:rFonts w:cs="Times New Roman"/>
                <w:szCs w:val="20"/>
              </w:rPr>
            </w:pPr>
            <w:r w:rsidRPr="00A260A4">
              <w:rPr>
                <w:rFonts w:cs="Times New Roman"/>
                <w:szCs w:val="20"/>
              </w:rPr>
              <w:t>X</w:t>
            </w:r>
            <w:r w:rsidR="009F4638">
              <w:rPr>
                <w:rFonts w:cs="Times New Roman"/>
                <w:szCs w:val="20"/>
              </w:rPr>
              <w:t xml:space="preserve"> (Surge)</w:t>
            </w:r>
          </w:p>
        </w:tc>
        <w:tc>
          <w:tcPr>
            <w:tcW w:w="1296" w:type="dxa"/>
          </w:tcPr>
          <w:p w14:paraId="13B9EB79" w14:textId="64BAE8F2" w:rsidR="008A69A0" w:rsidRPr="00A260A4" w:rsidRDefault="008A69A0" w:rsidP="00450C41">
            <w:pPr>
              <w:rPr>
                <w:rFonts w:cs="Times New Roman"/>
                <w:szCs w:val="20"/>
              </w:rPr>
            </w:pPr>
            <w:r w:rsidRPr="00A260A4">
              <w:rPr>
                <w:rFonts w:cs="Times New Roman"/>
                <w:szCs w:val="20"/>
              </w:rPr>
              <w:t>Y</w:t>
            </w:r>
            <w:r w:rsidR="009F4638">
              <w:rPr>
                <w:rFonts w:cs="Times New Roman"/>
                <w:szCs w:val="20"/>
              </w:rPr>
              <w:t xml:space="preserve"> (Sway)</w:t>
            </w:r>
          </w:p>
        </w:tc>
        <w:tc>
          <w:tcPr>
            <w:tcW w:w="1296" w:type="dxa"/>
          </w:tcPr>
          <w:p w14:paraId="5E8B3016" w14:textId="6BB81053" w:rsidR="008A69A0" w:rsidRPr="00A260A4" w:rsidRDefault="008A69A0" w:rsidP="00450C41">
            <w:pPr>
              <w:rPr>
                <w:rFonts w:cs="Times New Roman"/>
                <w:szCs w:val="20"/>
              </w:rPr>
            </w:pPr>
            <w:r w:rsidRPr="00A260A4">
              <w:rPr>
                <w:rFonts w:cs="Times New Roman"/>
                <w:szCs w:val="20"/>
              </w:rPr>
              <w:t>Z</w:t>
            </w:r>
            <w:r w:rsidR="009F4638">
              <w:rPr>
                <w:rFonts w:cs="Times New Roman"/>
                <w:szCs w:val="20"/>
              </w:rPr>
              <w:t xml:space="preserve"> (Heave)</w:t>
            </w:r>
          </w:p>
        </w:tc>
        <w:tc>
          <w:tcPr>
            <w:tcW w:w="1296" w:type="dxa"/>
          </w:tcPr>
          <w:p w14:paraId="1CC09F80" w14:textId="214FB527" w:rsidR="008A69A0" w:rsidRPr="00A260A4" w:rsidRDefault="008A69A0" w:rsidP="00450C41">
            <w:pPr>
              <w:rPr>
                <w:rFonts w:cs="Times New Roman"/>
                <w:szCs w:val="20"/>
              </w:rPr>
            </w:pPr>
            <w:r w:rsidRPr="00A260A4">
              <w:rPr>
                <w:rFonts w:cs="Times New Roman"/>
                <w:szCs w:val="20"/>
              </w:rPr>
              <w:t>R</w:t>
            </w:r>
            <w:r w:rsidR="00A260A4">
              <w:rPr>
                <w:rFonts w:cs="Times New Roman"/>
                <w:szCs w:val="20"/>
              </w:rPr>
              <w:t>X</w:t>
            </w:r>
            <w:r w:rsidR="009F4638">
              <w:rPr>
                <w:rFonts w:cs="Times New Roman"/>
                <w:szCs w:val="20"/>
              </w:rPr>
              <w:t xml:space="preserve"> (Roll)</w:t>
            </w:r>
          </w:p>
        </w:tc>
        <w:tc>
          <w:tcPr>
            <w:tcW w:w="1296" w:type="dxa"/>
          </w:tcPr>
          <w:p w14:paraId="24B3AD5F" w14:textId="52BB9B35" w:rsidR="008A69A0" w:rsidRPr="00A260A4" w:rsidRDefault="008A69A0" w:rsidP="00450C41">
            <w:pPr>
              <w:rPr>
                <w:rFonts w:cs="Times New Roman"/>
                <w:szCs w:val="20"/>
              </w:rPr>
            </w:pPr>
            <w:r w:rsidRPr="00A260A4">
              <w:rPr>
                <w:rFonts w:cs="Times New Roman"/>
                <w:szCs w:val="20"/>
              </w:rPr>
              <w:t>RY</w:t>
            </w:r>
            <w:r w:rsidR="009F4638">
              <w:rPr>
                <w:rFonts w:cs="Times New Roman"/>
                <w:szCs w:val="20"/>
              </w:rPr>
              <w:t xml:space="preserve"> (Pitch)</w:t>
            </w:r>
          </w:p>
        </w:tc>
        <w:tc>
          <w:tcPr>
            <w:tcW w:w="1296" w:type="dxa"/>
          </w:tcPr>
          <w:p w14:paraId="1C0ECE03" w14:textId="78FE073A" w:rsidR="008A69A0" w:rsidRPr="00A260A4" w:rsidRDefault="008A69A0" w:rsidP="00450C41">
            <w:pPr>
              <w:rPr>
                <w:rFonts w:cs="Times New Roman"/>
                <w:szCs w:val="20"/>
              </w:rPr>
            </w:pPr>
            <w:r w:rsidRPr="00A260A4">
              <w:rPr>
                <w:rFonts w:cs="Times New Roman"/>
                <w:szCs w:val="20"/>
              </w:rPr>
              <w:t>RZ</w:t>
            </w:r>
            <w:r w:rsidR="009F4638">
              <w:rPr>
                <w:rFonts w:cs="Times New Roman"/>
                <w:szCs w:val="20"/>
              </w:rPr>
              <w:t xml:space="preserve"> (Yaw)</w:t>
            </w:r>
          </w:p>
        </w:tc>
      </w:tr>
      <w:tr w:rsidR="00A260A4" w14:paraId="40D23410" w14:textId="77777777" w:rsidTr="00A260A4">
        <w:trPr>
          <w:trHeight w:val="460"/>
        </w:trPr>
        <w:tc>
          <w:tcPr>
            <w:tcW w:w="1872" w:type="dxa"/>
            <w:vAlign w:val="center"/>
          </w:tcPr>
          <w:p w14:paraId="0A03DB32" w14:textId="6DF8D394" w:rsidR="00A260A4" w:rsidRPr="00A260A4" w:rsidRDefault="008A69A0" w:rsidP="00A260A4">
            <w:pPr>
              <w:jc w:val="center"/>
              <w:rPr>
                <w:rFonts w:cs="Times New Roman"/>
                <w:szCs w:val="20"/>
              </w:rPr>
            </w:pPr>
            <w:r w:rsidRPr="00A260A4">
              <w:rPr>
                <w:rFonts w:cs="Times New Roman"/>
                <w:szCs w:val="20"/>
              </w:rPr>
              <w:t>Average R-Squared</w:t>
            </w:r>
          </w:p>
        </w:tc>
        <w:tc>
          <w:tcPr>
            <w:tcW w:w="1296" w:type="dxa"/>
            <w:vAlign w:val="center"/>
          </w:tcPr>
          <w:p w14:paraId="50FCCE20" w14:textId="2313F127" w:rsidR="008A69A0" w:rsidRPr="00A260A4" w:rsidRDefault="008A69A0" w:rsidP="00A260A4">
            <w:pPr>
              <w:jc w:val="center"/>
              <w:rPr>
                <w:rFonts w:cs="Times New Roman"/>
                <w:color w:val="000000"/>
                <w:szCs w:val="20"/>
              </w:rPr>
            </w:pPr>
            <w:r w:rsidRPr="00A260A4">
              <w:rPr>
                <w:rFonts w:cs="Times New Roman"/>
                <w:color w:val="000000"/>
                <w:szCs w:val="20"/>
              </w:rPr>
              <w:t>0.773</w:t>
            </w:r>
          </w:p>
        </w:tc>
        <w:tc>
          <w:tcPr>
            <w:tcW w:w="1296" w:type="dxa"/>
            <w:vAlign w:val="center"/>
          </w:tcPr>
          <w:p w14:paraId="0D7C8DFA" w14:textId="4F1722D5" w:rsidR="008A69A0" w:rsidRPr="00A260A4" w:rsidRDefault="008A69A0" w:rsidP="00A260A4">
            <w:pPr>
              <w:jc w:val="center"/>
              <w:rPr>
                <w:rFonts w:cs="Times New Roman"/>
                <w:color w:val="000000"/>
                <w:szCs w:val="20"/>
              </w:rPr>
            </w:pPr>
            <w:r w:rsidRPr="00A260A4">
              <w:rPr>
                <w:rFonts w:cs="Times New Roman"/>
                <w:color w:val="000000"/>
                <w:szCs w:val="20"/>
              </w:rPr>
              <w:t>0.6</w:t>
            </w:r>
            <w:r w:rsidR="000D4C9B">
              <w:rPr>
                <w:rFonts w:cs="Times New Roman"/>
                <w:color w:val="000000"/>
                <w:szCs w:val="20"/>
              </w:rPr>
              <w:t>50</w:t>
            </w:r>
          </w:p>
        </w:tc>
        <w:tc>
          <w:tcPr>
            <w:tcW w:w="1296" w:type="dxa"/>
            <w:vAlign w:val="center"/>
          </w:tcPr>
          <w:p w14:paraId="7E5F55F5" w14:textId="45A03206" w:rsidR="008A69A0" w:rsidRPr="00A260A4" w:rsidRDefault="008A69A0" w:rsidP="00A260A4">
            <w:pPr>
              <w:jc w:val="center"/>
              <w:rPr>
                <w:rFonts w:cs="Times New Roman"/>
                <w:color w:val="000000"/>
                <w:szCs w:val="20"/>
              </w:rPr>
            </w:pPr>
            <w:r w:rsidRPr="00A260A4">
              <w:rPr>
                <w:rFonts w:cs="Times New Roman"/>
                <w:color w:val="000000"/>
                <w:szCs w:val="20"/>
              </w:rPr>
              <w:t>0.871</w:t>
            </w:r>
          </w:p>
        </w:tc>
        <w:tc>
          <w:tcPr>
            <w:tcW w:w="1296" w:type="dxa"/>
            <w:vAlign w:val="center"/>
          </w:tcPr>
          <w:p w14:paraId="2A71834E" w14:textId="2DABF88E"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45</w:t>
            </w:r>
            <w:r w:rsidR="000D4C9B">
              <w:rPr>
                <w:rFonts w:cs="Times New Roman"/>
                <w:color w:val="000000"/>
                <w:szCs w:val="20"/>
              </w:rPr>
              <w:t>8</w:t>
            </w:r>
          </w:p>
        </w:tc>
        <w:tc>
          <w:tcPr>
            <w:tcW w:w="1296" w:type="dxa"/>
            <w:vAlign w:val="center"/>
          </w:tcPr>
          <w:p w14:paraId="5FC6FF02" w14:textId="396B3A66"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42</w:t>
            </w:r>
            <w:r w:rsidR="000D4C9B">
              <w:rPr>
                <w:rFonts w:cs="Times New Roman"/>
                <w:color w:val="000000"/>
                <w:szCs w:val="20"/>
              </w:rPr>
              <w:t>2</w:t>
            </w:r>
          </w:p>
        </w:tc>
        <w:tc>
          <w:tcPr>
            <w:tcW w:w="1296" w:type="dxa"/>
            <w:vAlign w:val="center"/>
          </w:tcPr>
          <w:p w14:paraId="7031C7FD" w14:textId="61AC3A96" w:rsidR="008A69A0" w:rsidRPr="00A260A4" w:rsidRDefault="008A69A0"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64</w:t>
            </w:r>
            <w:r w:rsidR="000D4C9B">
              <w:rPr>
                <w:rFonts w:cs="Times New Roman"/>
                <w:color w:val="000000"/>
                <w:szCs w:val="20"/>
              </w:rPr>
              <w:t>6</w:t>
            </w:r>
          </w:p>
        </w:tc>
      </w:tr>
      <w:tr w:rsidR="00A260A4" w14:paraId="776021D4" w14:textId="77777777" w:rsidTr="00A260A4">
        <w:trPr>
          <w:trHeight w:val="460"/>
        </w:trPr>
        <w:tc>
          <w:tcPr>
            <w:tcW w:w="1872" w:type="dxa"/>
            <w:vAlign w:val="center"/>
          </w:tcPr>
          <w:p w14:paraId="08E3C673" w14:textId="7DD9C36F" w:rsidR="00A260A4" w:rsidRPr="00A260A4" w:rsidRDefault="00A260A4" w:rsidP="00A260A4">
            <w:pPr>
              <w:jc w:val="center"/>
              <w:rPr>
                <w:rFonts w:cs="Times New Roman"/>
                <w:szCs w:val="20"/>
              </w:rPr>
            </w:pPr>
            <w:r w:rsidRPr="00A260A4">
              <w:rPr>
                <w:rFonts w:cs="Times New Roman"/>
                <w:szCs w:val="20"/>
              </w:rPr>
              <w:t>Median R-Squared</w:t>
            </w:r>
          </w:p>
        </w:tc>
        <w:tc>
          <w:tcPr>
            <w:tcW w:w="1296" w:type="dxa"/>
            <w:vAlign w:val="center"/>
          </w:tcPr>
          <w:p w14:paraId="2540D4A3" w14:textId="27507D09" w:rsidR="00A260A4" w:rsidRPr="00A260A4" w:rsidRDefault="00A260A4" w:rsidP="00A260A4">
            <w:pPr>
              <w:jc w:val="center"/>
              <w:rPr>
                <w:rFonts w:cs="Times New Roman"/>
                <w:color w:val="000000"/>
                <w:szCs w:val="20"/>
              </w:rPr>
            </w:pPr>
            <w:r w:rsidRPr="00A260A4">
              <w:rPr>
                <w:rFonts w:cs="Times New Roman"/>
                <w:color w:val="000000"/>
                <w:szCs w:val="20"/>
              </w:rPr>
              <w:t>0.96</w:t>
            </w:r>
            <w:r w:rsidR="000D4C9B">
              <w:rPr>
                <w:rFonts w:cs="Times New Roman"/>
                <w:color w:val="000000"/>
                <w:szCs w:val="20"/>
              </w:rPr>
              <w:t>1</w:t>
            </w:r>
          </w:p>
        </w:tc>
        <w:tc>
          <w:tcPr>
            <w:tcW w:w="1296" w:type="dxa"/>
            <w:vAlign w:val="center"/>
          </w:tcPr>
          <w:p w14:paraId="432A4728" w14:textId="55D9955D" w:rsidR="00A260A4" w:rsidRPr="00A260A4" w:rsidRDefault="00A260A4"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95</w:t>
            </w:r>
            <w:r w:rsidR="000D4C9B">
              <w:rPr>
                <w:rFonts w:cs="Times New Roman"/>
                <w:color w:val="000000"/>
                <w:szCs w:val="20"/>
              </w:rPr>
              <w:t>5</w:t>
            </w:r>
          </w:p>
        </w:tc>
        <w:tc>
          <w:tcPr>
            <w:tcW w:w="1296" w:type="dxa"/>
            <w:vAlign w:val="center"/>
          </w:tcPr>
          <w:p w14:paraId="47F8B07C" w14:textId="1743FB7C" w:rsidR="00A260A4" w:rsidRPr="00A260A4" w:rsidRDefault="00A260A4" w:rsidP="00A260A4">
            <w:pPr>
              <w:jc w:val="center"/>
              <w:rPr>
                <w:rFonts w:cs="Times New Roman"/>
                <w:color w:val="000000"/>
                <w:szCs w:val="20"/>
              </w:rPr>
            </w:pPr>
            <w:r w:rsidRPr="00A260A4">
              <w:rPr>
                <w:rFonts w:cs="Times New Roman"/>
                <w:color w:val="000000"/>
                <w:szCs w:val="20"/>
              </w:rPr>
              <w:t>0.</w:t>
            </w:r>
            <w:r w:rsidR="000D4C9B" w:rsidRPr="00A260A4">
              <w:rPr>
                <w:rFonts w:cs="Times New Roman"/>
                <w:color w:val="000000"/>
                <w:szCs w:val="20"/>
              </w:rPr>
              <w:t>92</w:t>
            </w:r>
            <w:r w:rsidR="000D4C9B">
              <w:rPr>
                <w:rFonts w:cs="Times New Roman"/>
                <w:color w:val="000000"/>
                <w:szCs w:val="20"/>
              </w:rPr>
              <w:t>6</w:t>
            </w:r>
          </w:p>
        </w:tc>
        <w:tc>
          <w:tcPr>
            <w:tcW w:w="1296" w:type="dxa"/>
            <w:vAlign w:val="center"/>
          </w:tcPr>
          <w:p w14:paraId="2A974E8E" w14:textId="261390B3" w:rsidR="00A260A4" w:rsidRPr="00A260A4" w:rsidRDefault="00A260A4" w:rsidP="00A260A4">
            <w:pPr>
              <w:jc w:val="center"/>
              <w:rPr>
                <w:rFonts w:cs="Times New Roman"/>
                <w:color w:val="000000"/>
                <w:szCs w:val="20"/>
              </w:rPr>
            </w:pPr>
            <w:r w:rsidRPr="00A260A4">
              <w:rPr>
                <w:rFonts w:cs="Times New Roman"/>
                <w:color w:val="000000"/>
                <w:szCs w:val="20"/>
              </w:rPr>
              <w:t>0.462</w:t>
            </w:r>
          </w:p>
        </w:tc>
        <w:tc>
          <w:tcPr>
            <w:tcW w:w="1296" w:type="dxa"/>
            <w:vAlign w:val="center"/>
          </w:tcPr>
          <w:p w14:paraId="09AD5855" w14:textId="57A2F5E6" w:rsidR="00A260A4" w:rsidRPr="00A260A4" w:rsidRDefault="00A260A4" w:rsidP="00A260A4">
            <w:pPr>
              <w:jc w:val="center"/>
              <w:rPr>
                <w:rFonts w:cs="Times New Roman"/>
                <w:color w:val="000000"/>
                <w:szCs w:val="20"/>
              </w:rPr>
            </w:pPr>
            <w:r w:rsidRPr="00A260A4">
              <w:rPr>
                <w:rFonts w:cs="Times New Roman"/>
                <w:color w:val="000000"/>
                <w:szCs w:val="20"/>
              </w:rPr>
              <w:t>0.437</w:t>
            </w:r>
          </w:p>
        </w:tc>
        <w:tc>
          <w:tcPr>
            <w:tcW w:w="1296" w:type="dxa"/>
            <w:vAlign w:val="center"/>
          </w:tcPr>
          <w:p w14:paraId="5A2277F0" w14:textId="21C04E5A" w:rsidR="00A260A4" w:rsidRPr="00A260A4" w:rsidRDefault="00A260A4" w:rsidP="00A260A4">
            <w:pPr>
              <w:jc w:val="center"/>
              <w:rPr>
                <w:rFonts w:cs="Times New Roman"/>
                <w:color w:val="000000"/>
                <w:szCs w:val="20"/>
              </w:rPr>
            </w:pPr>
            <w:r w:rsidRPr="00A260A4">
              <w:rPr>
                <w:rFonts w:cs="Times New Roman"/>
                <w:color w:val="000000"/>
                <w:szCs w:val="20"/>
              </w:rPr>
              <w:t>0.726</w:t>
            </w:r>
          </w:p>
        </w:tc>
      </w:tr>
    </w:tbl>
    <w:p w14:paraId="293BDB14" w14:textId="77777777" w:rsidR="00AA4A05" w:rsidRPr="00AA4A05" w:rsidRDefault="00AA4A05" w:rsidP="00AA4A05">
      <w:pPr>
        <w:rPr>
          <w:b/>
          <w:bCs/>
          <w:color w:val="002060"/>
        </w:rPr>
      </w:pPr>
    </w:p>
    <w:p w14:paraId="33F1385F" w14:textId="1813346F" w:rsidR="00AA4A05" w:rsidRDefault="00AA4A05" w:rsidP="00871197">
      <w:pPr>
        <w:pStyle w:val="Heading2"/>
        <w:jc w:val="left"/>
        <w:rPr>
          <w:rFonts w:ascii="Times New Roman" w:hAnsi="Times New Roman" w:cs="Times New Roman"/>
          <w:b/>
          <w:bCs/>
          <w:color w:val="002060"/>
          <w:sz w:val="22"/>
          <w:szCs w:val="22"/>
        </w:rPr>
      </w:pPr>
      <w:r w:rsidRPr="00AA4A05">
        <w:rPr>
          <w:rFonts w:ascii="Times New Roman" w:hAnsi="Times New Roman" w:cs="Times New Roman"/>
          <w:b/>
          <w:bCs/>
          <w:color w:val="002060"/>
          <w:sz w:val="22"/>
          <w:szCs w:val="22"/>
        </w:rPr>
        <w:t>Neural Network Architecture</w:t>
      </w:r>
    </w:p>
    <w:p w14:paraId="33CF3408" w14:textId="108ACC16"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reference for more information on that subject.</w:t>
      </w:r>
    </w:p>
    <w:p w14:paraId="37C419E5" w14:textId="022A7915" w:rsidR="00871197" w:rsidRDefault="003F350B" w:rsidP="00AA4A05">
      <w:r>
        <w:t xml:space="preserve">The input and output data were </w:t>
      </w:r>
      <w:r w:rsidR="00871197">
        <w:t xml:space="preserve">read into Python and split into a training and test dataset with </w:t>
      </w:r>
      <w:r w:rsidR="009E5F45">
        <w:t xml:space="preserve">an </w:t>
      </w:r>
      <w:r w:rsidR="00871197">
        <w:t xml:space="preserve">80/20 split. Simple pre-processing methods were employed to prevent any errors – namely dropping any rows with </w:t>
      </w:r>
      <w:proofErr w:type="spellStart"/>
      <w:r w:rsidR="00871197">
        <w:t>NaN</w:t>
      </w:r>
      <w:proofErr w:type="spellEnd"/>
      <w:r w:rsidR="00871197">
        <w:t xml:space="preserve"> values. </w:t>
      </w:r>
      <w:r w:rsidR="009E5F45">
        <w:t xml:space="preserve">These </w:t>
      </w:r>
      <w:proofErr w:type="spellStart"/>
      <w:r w:rsidR="009E5F45">
        <w:t>NaN</w:t>
      </w:r>
      <w:proofErr w:type="spellEnd"/>
      <w:r w:rsidR="009E5F45">
        <w:t xml:space="preserve"> values appeared due to certain barge sizes failing to converge during the simulation. </w:t>
      </w:r>
      <w:r w:rsidR="00871197">
        <w:t xml:space="preserve">The number of rows dropped was </w:t>
      </w:r>
      <w:r w:rsidR="009E5F45">
        <w:t>14, only 1.3% of the total data</w:t>
      </w:r>
      <w:r w:rsidR="00BC7B5D">
        <w:t>.</w:t>
      </w:r>
    </w:p>
    <w:p w14:paraId="7F51411E" w14:textId="1314F524" w:rsidR="00BC7B5D" w:rsidRDefault="00BC7B5D" w:rsidP="00AA4A05">
      <w:r>
        <w:t>The neural network itself consists of an input layer, multiple hidden layers, and an output layer, each having a set number of neurons. The input and output layers are dictated by the data that will be passed through the model, while the hidden layers are more variable and can be adjusted to optimize the model.</w:t>
      </w:r>
    </w:p>
    <w:p w14:paraId="260D1CA1" w14:textId="7D175C64" w:rsidR="00BC7B5D" w:rsidRDefault="00E37B00" w:rsidP="00AA4A05">
      <w:r>
        <w:t xml:space="preserve">A parametric study was done to select the optimal architecture for the neural network and can be seen in </w:t>
      </w:r>
      <w:r>
        <w:fldChar w:fldCharType="begin"/>
      </w:r>
      <w:r>
        <w:instrText xml:space="preserve"> REF _Ref91068571 \h </w:instrText>
      </w:r>
      <w:r>
        <w:fldChar w:fldCharType="separate"/>
      </w:r>
      <w:r>
        <w:t xml:space="preserve">Figure </w:t>
      </w:r>
      <w:r>
        <w:rPr>
          <w:noProof/>
        </w:rPr>
        <w:t>2</w:t>
      </w:r>
      <w:r>
        <w:fldChar w:fldCharType="end"/>
      </w:r>
      <w:r>
        <w:t>. Ultimately, 2 hidden layers, each having 256 neurons was selected to be the best model</w:t>
      </w:r>
      <w:r w:rsidR="00F34410">
        <w:t xml:space="preserve">. </w:t>
      </w:r>
      <w:r w:rsidR="00750FC2">
        <w:fldChar w:fldCharType="begin"/>
      </w:r>
      <w:r w:rsidR="00750FC2">
        <w:instrText xml:space="preserve"> REF _Ref91069150 \h </w:instrText>
      </w:r>
      <w:r w:rsidR="00750FC2">
        <w:fldChar w:fldCharType="separate"/>
      </w:r>
      <w:r w:rsidR="00750FC2">
        <w:t xml:space="preserve">Table </w:t>
      </w:r>
      <w:r w:rsidR="00750FC2">
        <w:rPr>
          <w:noProof/>
        </w:rPr>
        <w:t>3</w:t>
      </w:r>
      <w:r w:rsidR="00750FC2">
        <w:fldChar w:fldCharType="end"/>
      </w:r>
      <w:r w:rsidR="00750FC2">
        <w:t xml:space="preserve"> </w:t>
      </w:r>
      <w:r w:rsidR="00F34410">
        <w:t>lists the array shape of each layer in the model.</w:t>
      </w:r>
      <w:r w:rsidR="009E5F45">
        <w:t xml:space="preserve"> The highest R-Squared value would theoretically produce the best results, as the outputs and inputs are the most correlated</w:t>
      </w:r>
      <w:r w:rsidR="00532B5F">
        <w:t xml:space="preserve"> (</w:t>
      </w:r>
      <w:proofErr w:type="spellStart"/>
      <w:r w:rsidR="00532B5F">
        <w:t>Tensorflow</w:t>
      </w:r>
      <w:proofErr w:type="spellEnd"/>
      <w:r w:rsidR="00532B5F">
        <w:t>, 2022</w:t>
      </w:r>
      <w:r w:rsidR="00292DEE">
        <w:t>-a</w:t>
      </w:r>
      <w:r w:rsidR="00532B5F">
        <w:t>)</w:t>
      </w:r>
      <w:r w:rsidR="009E5F45">
        <w:t xml:space="preserve">. However, </w:t>
      </w:r>
      <w:r w:rsidR="00A16999">
        <w:t>to avoid the risk of over-fitting the model to the input data, a higher number of neurons was ultimately chosen. A higher neuron count additionally increases the ability of the model to fit the input to the outputs due to having more linear combinations, but also requires a larger training time. The model chosen requires approximately 3 minutes to train for 1000 epochs in Python 3.9, on a 6-Core 2.2 GHz system with 16 GB RAM.</w:t>
      </w:r>
    </w:p>
    <w:p w14:paraId="423C2399" w14:textId="04405A99" w:rsidR="009E5F45" w:rsidRDefault="009E5F45" w:rsidP="009E5F45">
      <w:r>
        <w:t>Training time can be adjusted to optimize the model. A shorter training time tends to avoid the risk of over-fitting, but if the training time is too short the model may not be fully fit at the end of the training. To determine whether the model has been properly fit, a visual inspection of the Loss-Epoch graph (</w:t>
      </w:r>
      <w:r w:rsidR="002C17CF">
        <w:fldChar w:fldCharType="begin"/>
      </w:r>
      <w:r w:rsidR="002C17CF">
        <w:instrText xml:space="preserve"> REF _Ref91069513 \h </w:instrText>
      </w:r>
      <w:r w:rsidR="002C17CF">
        <w:fldChar w:fldCharType="separate"/>
      </w:r>
      <w:r w:rsidR="002C17CF">
        <w:t xml:space="preserve">Figure </w:t>
      </w:r>
      <w:r w:rsidR="002C17CF">
        <w:rPr>
          <w:noProof/>
        </w:rPr>
        <w:t>4</w:t>
      </w:r>
      <w:r w:rsidR="002C17CF">
        <w:fldChar w:fldCharType="end"/>
      </w:r>
      <w:r>
        <w:fldChar w:fldCharType="begin"/>
      </w:r>
      <w:r>
        <w:instrText xml:space="preserve"> REF _Ref91069513 \h </w:instrText>
      </w:r>
      <w:r w:rsidR="000D1678">
        <w:fldChar w:fldCharType="separate"/>
      </w:r>
      <w:r>
        <w:fldChar w:fldCharType="end"/>
      </w:r>
      <w:r>
        <w:t>) was used. If the line is horizontal and mostly unchanging by the final epoch, the model is well-fit</w:t>
      </w:r>
      <w:r w:rsidR="00292DEE">
        <w:t xml:space="preserve"> (</w:t>
      </w:r>
      <w:proofErr w:type="spellStart"/>
      <w:r w:rsidR="00292DEE">
        <w:t>Tensorflow</w:t>
      </w:r>
      <w:proofErr w:type="spellEnd"/>
      <w:r w:rsidR="00292DEE">
        <w:t>, 2022-b)</w:t>
      </w:r>
      <w:r>
        <w:t>.</w:t>
      </w:r>
      <w:r w:rsidRPr="002436B7">
        <w:t xml:space="preserve"> </w:t>
      </w:r>
      <w:r>
        <w:t xml:space="preserve">To check that the model is properly predicting the </w:t>
      </w:r>
      <w:r w:rsidRPr="007C07ED">
        <w:rPr>
          <w:i/>
        </w:rPr>
        <w:t>A</w:t>
      </w:r>
      <w:r>
        <w:t xml:space="preserve">, </w:t>
      </w:r>
      <w:r w:rsidRPr="007C07ED">
        <w:rPr>
          <w:i/>
        </w:rPr>
        <w:t>B</w:t>
      </w:r>
      <w:r>
        <w:t xml:space="preserve">, and </w:t>
      </w:r>
      <w:r w:rsidRPr="007C07ED">
        <w:rPr>
          <w:i/>
        </w:rPr>
        <w:t>C</w:t>
      </w:r>
      <w:r>
        <w:t xml:space="preserve"> parameters, the true values can be plotted against the predicted values, as seen in </w:t>
      </w:r>
      <w:r>
        <w:fldChar w:fldCharType="begin"/>
      </w:r>
      <w:r>
        <w:instrText xml:space="preserve"> REF _Ref91069535 \h </w:instrText>
      </w:r>
      <w:r>
        <w:fldChar w:fldCharType="separate"/>
      </w:r>
      <w:r>
        <w:t xml:space="preserve">Figure </w:t>
      </w:r>
      <w:r>
        <w:rPr>
          <w:noProof/>
        </w:rPr>
        <w:t>4</w:t>
      </w:r>
      <w:r>
        <w:fldChar w:fldCharType="end"/>
      </w:r>
      <w:r>
        <w:t>.</w:t>
      </w:r>
    </w:p>
    <w:p w14:paraId="5E62A9A7" w14:textId="77777777" w:rsidR="009E5F45" w:rsidRDefault="009E5F45" w:rsidP="00AA4A05"/>
    <w:p w14:paraId="260A8798" w14:textId="77777777" w:rsidR="00E37B00" w:rsidRDefault="00E37B00" w:rsidP="008C27DB">
      <w:pPr>
        <w:keepNext/>
        <w:jc w:val="center"/>
      </w:pPr>
      <w:r>
        <w:rPr>
          <w:noProof/>
        </w:rPr>
        <w:lastRenderedPageBreak/>
        <w:drawing>
          <wp:inline distT="0" distB="0" distL="0" distR="0" wp14:anchorId="6EA6AC6A" wp14:editId="7152BF81">
            <wp:extent cx="4029075" cy="24217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570" cy="2425053"/>
                    </a:xfrm>
                    <a:prstGeom prst="rect">
                      <a:avLst/>
                    </a:prstGeom>
                    <a:noFill/>
                    <a:ln>
                      <a:noFill/>
                    </a:ln>
                  </pic:spPr>
                </pic:pic>
              </a:graphicData>
            </a:graphic>
          </wp:inline>
        </w:drawing>
      </w:r>
    </w:p>
    <w:p w14:paraId="706C4706" w14:textId="4658A208" w:rsidR="00E37B00" w:rsidRDefault="00E37B00" w:rsidP="00E37B00">
      <w:pPr>
        <w:pStyle w:val="Caption"/>
        <w:jc w:val="center"/>
      </w:pPr>
      <w:bookmarkStart w:id="3" w:name="_Ref91068571"/>
      <w:bookmarkStart w:id="4" w:name="_Ref91068565"/>
      <w:r>
        <w:t xml:space="preserve">Figure </w:t>
      </w:r>
      <w:r w:rsidR="000D1678">
        <w:fldChar w:fldCharType="begin"/>
      </w:r>
      <w:r w:rsidR="000D1678">
        <w:instrText xml:space="preserve"> SEQ Figure \* ARABIC </w:instrText>
      </w:r>
      <w:r w:rsidR="000D1678">
        <w:fldChar w:fldCharType="separate"/>
      </w:r>
      <w:r w:rsidR="00AF0E77">
        <w:rPr>
          <w:noProof/>
        </w:rPr>
        <w:t>3</w:t>
      </w:r>
      <w:r w:rsidR="000D1678">
        <w:rPr>
          <w:noProof/>
        </w:rPr>
        <w:fldChar w:fldCharType="end"/>
      </w:r>
      <w:bookmarkEnd w:id="3"/>
      <w:r>
        <w:t>: Results of Neural Network Architecture Parametric Study</w:t>
      </w:r>
      <w:bookmarkEnd w:id="4"/>
      <w:r w:rsidR="00A16999">
        <w:t xml:space="preserve">. Increasing the neuron count does not necessarily improve the model accuracy, while increasing the number of hidden layers more significantly impacts the R-Squared of the model. </w:t>
      </w:r>
    </w:p>
    <w:p w14:paraId="7036B86C" w14:textId="3033D73D" w:rsidR="00E37B00" w:rsidRDefault="00E37B00" w:rsidP="00E37B00">
      <w:pPr>
        <w:pStyle w:val="Caption"/>
        <w:keepNext/>
        <w:jc w:val="center"/>
      </w:pPr>
      <w:bookmarkStart w:id="5" w:name="_Ref91069150"/>
      <w:r>
        <w:t xml:space="preserve">Table </w:t>
      </w:r>
      <w:r w:rsidR="000D1678">
        <w:fldChar w:fldCharType="begin"/>
      </w:r>
      <w:r w:rsidR="000D1678">
        <w:instrText xml:space="preserve"> SEQ Table \* ARABIC </w:instrText>
      </w:r>
      <w:r w:rsidR="000D1678">
        <w:fldChar w:fldCharType="separate"/>
      </w:r>
      <w:r>
        <w:rPr>
          <w:noProof/>
        </w:rPr>
        <w:t>3</w:t>
      </w:r>
      <w:r w:rsidR="000D1678">
        <w:rPr>
          <w:noProof/>
        </w:rPr>
        <w:fldChar w:fldCharType="end"/>
      </w:r>
      <w:bookmarkEnd w:id="5"/>
      <w:r>
        <w:t>: Selected Neural Network Architecture</w:t>
      </w:r>
      <w:r w:rsidR="00890A36">
        <w:t>. Each layer is a matrix with the specified shape.</w:t>
      </w:r>
    </w:p>
    <w:tbl>
      <w:tblPr>
        <w:tblStyle w:val="TableGrid"/>
        <w:tblW w:w="0" w:type="auto"/>
        <w:tblLook w:val="04A0" w:firstRow="1" w:lastRow="0" w:firstColumn="1" w:lastColumn="0" w:noHBand="0" w:noVBand="1"/>
      </w:tblPr>
      <w:tblGrid>
        <w:gridCol w:w="2515"/>
        <w:gridCol w:w="2159"/>
        <w:gridCol w:w="2338"/>
        <w:gridCol w:w="2338"/>
      </w:tblGrid>
      <w:tr w:rsidR="00E37B00" w14:paraId="4D6933C9" w14:textId="77777777" w:rsidTr="007C07ED">
        <w:tc>
          <w:tcPr>
            <w:tcW w:w="2515" w:type="dxa"/>
          </w:tcPr>
          <w:p w14:paraId="7599F22D" w14:textId="46077A29" w:rsidR="00E37B00" w:rsidRDefault="00E37B00" w:rsidP="00E37B00">
            <w:r>
              <w:t>Input Layer</w:t>
            </w:r>
            <w:r w:rsidR="002C17CF">
              <w:t xml:space="preserve"> Array Shape</w:t>
            </w:r>
          </w:p>
        </w:tc>
        <w:tc>
          <w:tcPr>
            <w:tcW w:w="2159" w:type="dxa"/>
          </w:tcPr>
          <w:p w14:paraId="2DECA6E7" w14:textId="67566BC3" w:rsidR="00E37B00" w:rsidRDefault="00E37B00" w:rsidP="00E37B00">
            <w:r>
              <w:t>Hidden Layer 1</w:t>
            </w:r>
            <w:r w:rsidR="002C17CF">
              <w:t xml:space="preserve"> Array Shape</w:t>
            </w:r>
          </w:p>
        </w:tc>
        <w:tc>
          <w:tcPr>
            <w:tcW w:w="2338" w:type="dxa"/>
          </w:tcPr>
          <w:p w14:paraId="6ACBBDD0" w14:textId="7E48FAB0" w:rsidR="00E37B00" w:rsidRDefault="00E37B00" w:rsidP="00E37B00">
            <w:r>
              <w:t>Hidden Layer 2</w:t>
            </w:r>
            <w:r w:rsidR="002C17CF">
              <w:t xml:space="preserve"> Array Shape</w:t>
            </w:r>
          </w:p>
        </w:tc>
        <w:tc>
          <w:tcPr>
            <w:tcW w:w="2338" w:type="dxa"/>
          </w:tcPr>
          <w:p w14:paraId="253DC2DC" w14:textId="7515EEE4" w:rsidR="00E37B00" w:rsidRDefault="00E37B00" w:rsidP="00E37B00">
            <w:r>
              <w:t>Output Layer</w:t>
            </w:r>
            <w:r w:rsidR="002C17CF">
              <w:t xml:space="preserve"> Array Shape</w:t>
            </w:r>
          </w:p>
        </w:tc>
      </w:tr>
      <w:tr w:rsidR="00E37B00" w14:paraId="5D30AA78" w14:textId="77777777" w:rsidTr="007C07ED">
        <w:tc>
          <w:tcPr>
            <w:tcW w:w="2515" w:type="dxa"/>
          </w:tcPr>
          <w:p w14:paraId="57F472E5" w14:textId="36016E2A" w:rsidR="00E37B00" w:rsidRDefault="00E37B00" w:rsidP="00E37B00">
            <w:r>
              <w:t>(,4)</w:t>
            </w:r>
          </w:p>
        </w:tc>
        <w:tc>
          <w:tcPr>
            <w:tcW w:w="2159" w:type="dxa"/>
          </w:tcPr>
          <w:p w14:paraId="57E8A2F7" w14:textId="0DC10044" w:rsidR="00E37B00" w:rsidRDefault="00E37B00" w:rsidP="00E37B00">
            <w:r>
              <w:t>(,256)</w:t>
            </w:r>
          </w:p>
        </w:tc>
        <w:tc>
          <w:tcPr>
            <w:tcW w:w="2338" w:type="dxa"/>
          </w:tcPr>
          <w:p w14:paraId="12C0CD87" w14:textId="7DC24F95" w:rsidR="00E37B00" w:rsidRDefault="00E37B00" w:rsidP="00E37B00">
            <w:r>
              <w:t>(,256)</w:t>
            </w:r>
          </w:p>
        </w:tc>
        <w:tc>
          <w:tcPr>
            <w:tcW w:w="2338" w:type="dxa"/>
          </w:tcPr>
          <w:p w14:paraId="099967D2" w14:textId="0A4F0A08" w:rsidR="00E37B00" w:rsidRDefault="00E37B00" w:rsidP="00E37B00">
            <w:r>
              <w:t>(,18)</w:t>
            </w:r>
          </w:p>
        </w:tc>
      </w:tr>
    </w:tbl>
    <w:p w14:paraId="019967DB" w14:textId="7531DB5A" w:rsidR="00F34410" w:rsidRDefault="00F34410" w:rsidP="00E37B00"/>
    <w:p w14:paraId="6C3B4956" w14:textId="283D3F0E" w:rsidR="00750FC2" w:rsidRDefault="00750FC2" w:rsidP="004F3D3B">
      <w:pPr>
        <w:keepNext/>
      </w:pPr>
    </w:p>
    <w:tbl>
      <w:tblPr>
        <w:tblStyle w:val="TableGrid"/>
        <w:tblW w:w="0" w:type="auto"/>
        <w:tblLook w:val="04A0" w:firstRow="1" w:lastRow="0" w:firstColumn="1" w:lastColumn="0" w:noHBand="0" w:noVBand="1"/>
      </w:tblPr>
      <w:tblGrid>
        <w:gridCol w:w="4708"/>
        <w:gridCol w:w="4652"/>
      </w:tblGrid>
      <w:tr w:rsidR="00750FC2" w14:paraId="55C3283E" w14:textId="77777777" w:rsidTr="00750FC2">
        <w:tc>
          <w:tcPr>
            <w:tcW w:w="4675" w:type="dxa"/>
            <w:tcBorders>
              <w:top w:val="nil"/>
              <w:left w:val="nil"/>
              <w:bottom w:val="nil"/>
              <w:right w:val="nil"/>
            </w:tcBorders>
          </w:tcPr>
          <w:p w14:paraId="6D944E80" w14:textId="77777777" w:rsidR="00750FC2" w:rsidRDefault="00750FC2" w:rsidP="00750FC2">
            <w:pPr>
              <w:keepNext/>
            </w:pPr>
            <w:r>
              <w:rPr>
                <w:noProof/>
              </w:rPr>
              <w:drawing>
                <wp:inline distT="0" distB="0" distL="0" distR="0" wp14:anchorId="3F9FC87E" wp14:editId="6FDB6F3A">
                  <wp:extent cx="2944368" cy="2020824"/>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8333"/>
                          <a:stretch/>
                        </pic:blipFill>
                        <pic:spPr bwMode="auto">
                          <a:xfrm>
                            <a:off x="0" y="0"/>
                            <a:ext cx="2944368" cy="2020824"/>
                          </a:xfrm>
                          <a:prstGeom prst="rect">
                            <a:avLst/>
                          </a:prstGeom>
                          <a:noFill/>
                          <a:ln>
                            <a:noFill/>
                          </a:ln>
                          <a:extLst>
                            <a:ext uri="{53640926-AAD7-44D8-BBD7-CCE9431645EC}">
                              <a14:shadowObscured xmlns:a14="http://schemas.microsoft.com/office/drawing/2010/main"/>
                            </a:ext>
                          </a:extLst>
                        </pic:spPr>
                      </pic:pic>
                    </a:graphicData>
                  </a:graphic>
                </wp:inline>
              </w:drawing>
            </w:r>
          </w:p>
          <w:p w14:paraId="158CA5E5" w14:textId="0EA13D60" w:rsidR="00750FC2" w:rsidRDefault="00750FC2" w:rsidP="00750FC2">
            <w:pPr>
              <w:pStyle w:val="Caption"/>
              <w:jc w:val="center"/>
            </w:pPr>
            <w:bookmarkStart w:id="6" w:name="_Ref91069513"/>
            <w:r>
              <w:t xml:space="preserve">Figure </w:t>
            </w:r>
            <w:r w:rsidR="000D1678">
              <w:fldChar w:fldCharType="begin"/>
            </w:r>
            <w:r w:rsidR="000D1678">
              <w:instrText xml:space="preserve"> SEQ Figure \* ARABIC </w:instrText>
            </w:r>
            <w:r w:rsidR="000D1678">
              <w:fldChar w:fldCharType="separate"/>
            </w:r>
            <w:r w:rsidR="00AF0E77">
              <w:rPr>
                <w:noProof/>
              </w:rPr>
              <w:t>4</w:t>
            </w:r>
            <w:r w:rsidR="000D1678">
              <w:rPr>
                <w:noProof/>
              </w:rPr>
              <w:fldChar w:fldCharType="end"/>
            </w:r>
            <w:bookmarkEnd w:id="6"/>
            <w:r w:rsidR="002436B7">
              <w:t>: Model Loss During Training Progression</w:t>
            </w:r>
            <w:r w:rsidR="00610AF4">
              <w:t xml:space="preserve">. </w:t>
            </w:r>
            <w:r w:rsidR="00637AAA">
              <w:t xml:space="preserve">A slope of zero at the final epoch suggests that the model has been appropriately fit. </w:t>
            </w:r>
          </w:p>
        </w:tc>
        <w:tc>
          <w:tcPr>
            <w:tcW w:w="4675" w:type="dxa"/>
            <w:tcBorders>
              <w:top w:val="nil"/>
              <w:left w:val="nil"/>
              <w:bottom w:val="nil"/>
              <w:right w:val="nil"/>
            </w:tcBorders>
          </w:tcPr>
          <w:p w14:paraId="01B7D04D" w14:textId="77777777" w:rsidR="00750FC2" w:rsidRDefault="00750FC2" w:rsidP="00750FC2">
            <w:pPr>
              <w:keepNext/>
            </w:pPr>
            <w:r>
              <w:rPr>
                <w:noProof/>
              </w:rPr>
              <w:drawing>
                <wp:inline distT="0" distB="0" distL="0" distR="0" wp14:anchorId="07BBB89E" wp14:editId="47A6289D">
                  <wp:extent cx="2916936" cy="2011680"/>
                  <wp:effectExtent l="0" t="0" r="0" b="762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8120"/>
                          <a:stretch/>
                        </pic:blipFill>
                        <pic:spPr bwMode="auto">
                          <a:xfrm>
                            <a:off x="0" y="0"/>
                            <a:ext cx="2916936"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4FC50E51" w14:textId="5ABC4053" w:rsidR="00750FC2" w:rsidRPr="002436B7" w:rsidRDefault="00750FC2" w:rsidP="00750FC2">
            <w:pPr>
              <w:pStyle w:val="Caption"/>
              <w:jc w:val="center"/>
            </w:pPr>
            <w:bookmarkStart w:id="7" w:name="_Ref91069535"/>
            <w:r>
              <w:t xml:space="preserve">Figure </w:t>
            </w:r>
            <w:r w:rsidR="000D1678">
              <w:fldChar w:fldCharType="begin"/>
            </w:r>
            <w:r w:rsidR="000D1678">
              <w:instrText xml:space="preserve"> SEQ Figure \* ARABIC </w:instrText>
            </w:r>
            <w:r w:rsidR="000D1678">
              <w:fldChar w:fldCharType="separate"/>
            </w:r>
            <w:r w:rsidR="00AF0E77">
              <w:rPr>
                <w:noProof/>
              </w:rPr>
              <w:t>5</w:t>
            </w:r>
            <w:r w:rsidR="000D1678">
              <w:rPr>
                <w:noProof/>
              </w:rPr>
              <w:fldChar w:fldCharType="end"/>
            </w:r>
            <w:bookmarkEnd w:id="7"/>
            <w:r w:rsidR="002436B7">
              <w:t>: True Values</w:t>
            </w:r>
            <w:r w:rsidR="00B430EB">
              <w:t xml:space="preserve"> (ANSYS AQWA)</w:t>
            </w:r>
            <w:r w:rsidR="002436B7">
              <w:t xml:space="preserve"> Plotted Against Predicted Values</w:t>
            </w:r>
            <w:r w:rsidR="00B430EB">
              <w:t xml:space="preserve"> (Present Model)</w:t>
            </w:r>
            <w:r w:rsidR="002436B7">
              <w:t xml:space="preserve">, </w:t>
            </w:r>
            <w:r w:rsidR="002436B7" w:rsidRPr="002436B7">
              <w:t>R</w:t>
            </w:r>
            <w:r w:rsidR="002436B7">
              <w:rPr>
                <w:vertAlign w:val="superscript"/>
              </w:rPr>
              <w:t>2</w:t>
            </w:r>
            <w:r w:rsidR="002436B7">
              <w:t xml:space="preserve"> = 0.717</w:t>
            </w:r>
            <w:r w:rsidR="00610AF4">
              <w:t xml:space="preserve">. </w:t>
            </w:r>
          </w:p>
        </w:tc>
      </w:tr>
    </w:tbl>
    <w:p w14:paraId="0DDC8ABA" w14:textId="77777777" w:rsidR="00E13864" w:rsidRDefault="00E13864" w:rsidP="00E13864">
      <w:pPr>
        <w:pStyle w:val="Heading1"/>
      </w:pPr>
      <w:r>
        <w:t>Results</w:t>
      </w:r>
    </w:p>
    <w:p w14:paraId="60C2AAEE" w14:textId="6AE0096C" w:rsidR="00E13864" w:rsidRDefault="002436B7" w:rsidP="00E13864">
      <w:r>
        <w:t xml:space="preserve">With the model creation and training completed, it can be benchmarked against random datapoints. Figure 5 shows the similarity between the predicted values and true values. </w:t>
      </w:r>
      <w:r w:rsidR="003F350B">
        <w:t>T</w:t>
      </w:r>
      <w:r>
        <w:t xml:space="preserve">wo metrics </w:t>
      </w:r>
      <w:r w:rsidR="003F350B">
        <w:t xml:space="preserve">were </w:t>
      </w:r>
      <w:r>
        <w:t>used to quantify performance</w:t>
      </w:r>
      <w:r w:rsidR="009D5C4B">
        <w:t xml:space="preserve">; </w:t>
      </w:r>
      <w:r>
        <w:t xml:space="preserve">Relative percent difference </w:t>
      </w:r>
      <w:r w:rsidR="000F2BA7">
        <w:t xml:space="preserve">(RPD) </w:t>
      </w:r>
      <w:r w:rsidR="00E10D46">
        <w:t xml:space="preserve">assigns a number between 0 and 100 and explains the difference between the predicted curve and actual curve. A simple error calculation cannot be used since the true value is often 0 and would result in a division by 0. </w:t>
      </w:r>
      <w:r w:rsidR="00B55487">
        <w:t xml:space="preserve">In the cases where the true value is 0, the RPD is often very high, so the analysis has been supplemented with a </w:t>
      </w:r>
      <w:r w:rsidR="00B55487">
        <w:lastRenderedPageBreak/>
        <w:t xml:space="preserve">raw error measurement. This value shows the actual difference between the true and predicted value. In </w:t>
      </w:r>
      <w:r w:rsidR="00B55487">
        <w:fldChar w:fldCharType="begin"/>
      </w:r>
      <w:r w:rsidR="00B55487">
        <w:instrText xml:space="preserve"> REF _Ref91086064 \h </w:instrText>
      </w:r>
      <w:r w:rsidR="00B55487">
        <w:fldChar w:fldCharType="separate"/>
      </w:r>
      <w:r w:rsidR="00B55487">
        <w:t xml:space="preserve">Figure </w:t>
      </w:r>
      <w:r w:rsidR="00B55487">
        <w:rPr>
          <w:noProof/>
        </w:rPr>
        <w:t>5</w:t>
      </w:r>
      <w:r w:rsidR="00B55487">
        <w:fldChar w:fldCharType="end"/>
      </w:r>
      <w:r w:rsidR="00B55487">
        <w:t xml:space="preserve">, </w:t>
      </w:r>
      <w:r w:rsidR="003F350B">
        <w:t>s</w:t>
      </w:r>
      <w:r w:rsidR="00B55487">
        <w:t>way has an RPD of 100, but a raw error of 0.039 m/m response. So, even though the percent difference is large, the response is only incorrect by about 4 centimeters for every meter of wave height</w:t>
      </w:r>
      <w:r w:rsidR="00812268">
        <w:t xml:space="preserve"> – which is still very accurate for a barge 15 meters in length.</w:t>
      </w:r>
    </w:p>
    <w:p w14:paraId="07843183" w14:textId="77777777" w:rsidR="00B47295" w:rsidRDefault="00B47295" w:rsidP="00B55487">
      <w:pPr>
        <w:keepNext/>
        <w:jc w:val="center"/>
      </w:pPr>
      <w:r>
        <w:rPr>
          <w:noProof/>
        </w:rPr>
        <w:drawing>
          <wp:inline distT="0" distB="0" distL="0" distR="0" wp14:anchorId="02AE8A37" wp14:editId="64503F8B">
            <wp:extent cx="5964332" cy="367476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rcRect l="6042" r="6042"/>
                    <a:stretch>
                      <a:fillRect/>
                    </a:stretch>
                  </pic:blipFill>
                  <pic:spPr bwMode="auto">
                    <a:xfrm>
                      <a:off x="0" y="0"/>
                      <a:ext cx="5964332" cy="3674763"/>
                    </a:xfrm>
                    <a:prstGeom prst="rect">
                      <a:avLst/>
                    </a:prstGeom>
                    <a:ln>
                      <a:noFill/>
                    </a:ln>
                    <a:extLst>
                      <a:ext uri="{53640926-AAD7-44D8-BBD7-CCE9431645EC}">
                        <a14:shadowObscured xmlns:a14="http://schemas.microsoft.com/office/drawing/2010/main"/>
                      </a:ext>
                    </a:extLst>
                  </pic:spPr>
                </pic:pic>
              </a:graphicData>
            </a:graphic>
          </wp:inline>
        </w:drawing>
      </w:r>
    </w:p>
    <w:p w14:paraId="3FF8CEFF" w14:textId="1B262EF9" w:rsidR="00E10D46" w:rsidRPr="00E13864" w:rsidRDefault="00B47295" w:rsidP="00B47295">
      <w:pPr>
        <w:pStyle w:val="Caption"/>
        <w:jc w:val="center"/>
      </w:pPr>
      <w:bookmarkStart w:id="8" w:name="_Ref91086064"/>
      <w:r>
        <w:t xml:space="preserve">Figure </w:t>
      </w:r>
      <w:r w:rsidR="000D1678">
        <w:fldChar w:fldCharType="begin"/>
      </w:r>
      <w:r w:rsidR="000D1678">
        <w:instrText xml:space="preserve"> SEQ Figure \* ARABIC </w:instrText>
      </w:r>
      <w:r w:rsidR="000D1678">
        <w:fldChar w:fldCharType="separate"/>
      </w:r>
      <w:r w:rsidR="00AF0E77">
        <w:rPr>
          <w:noProof/>
        </w:rPr>
        <w:t>6</w:t>
      </w:r>
      <w:r w:rsidR="000D1678">
        <w:rPr>
          <w:noProof/>
        </w:rPr>
        <w:fldChar w:fldCharType="end"/>
      </w:r>
      <w:bookmarkEnd w:id="8"/>
      <w:r>
        <w:t>: Predicted RAO Values</w:t>
      </w:r>
    </w:p>
    <w:p w14:paraId="6ACC8217" w14:textId="66C6D03F" w:rsidR="00376349" w:rsidRDefault="00376349" w:rsidP="00376349">
      <w:pPr>
        <w:pStyle w:val="Heading2"/>
        <w:jc w:val="left"/>
        <w:rPr>
          <w:rFonts w:ascii="Times New Roman" w:hAnsi="Times New Roman" w:cs="Times New Roman"/>
          <w:b/>
          <w:bCs/>
          <w:color w:val="1F3864" w:themeColor="accent1" w:themeShade="80"/>
          <w:sz w:val="24"/>
          <w:szCs w:val="24"/>
        </w:rPr>
      </w:pPr>
      <w:r w:rsidRPr="00376349">
        <w:rPr>
          <w:rFonts w:ascii="Times New Roman" w:hAnsi="Times New Roman" w:cs="Times New Roman"/>
          <w:b/>
          <w:bCs/>
          <w:color w:val="1F3864" w:themeColor="accent1" w:themeShade="80"/>
          <w:sz w:val="24"/>
          <w:szCs w:val="24"/>
        </w:rPr>
        <w:t>Error Analysis</w:t>
      </w:r>
    </w:p>
    <w:p w14:paraId="742FF1CD" w14:textId="78C2EDEF" w:rsidR="00376349" w:rsidRDefault="00376349" w:rsidP="00376349">
      <w:pPr>
        <w:spacing w:before="240"/>
      </w:pPr>
      <w:r>
        <w:t xml:space="preserve">The robustness of this model is highly important, as the goal of this project was to predict RAOs for any sized vessel. To check this, 120 barge sizes were randomly sampled from the model predictions and compared to the true RAO values. The RPD and raw error for each datapoint was compared to study the effects of barge size, wave heading, and degree of freedom on the </w:t>
      </w:r>
      <w:r w:rsidR="004E150D">
        <w:t>accuracy of the model.</w:t>
      </w:r>
    </w:p>
    <w:p w14:paraId="4FF7C62B" w14:textId="5985EF0C" w:rsidR="00C533D9" w:rsidRDefault="00C533D9" w:rsidP="00376349">
      <w:pPr>
        <w:spacing w:before="240"/>
      </w:pPr>
      <w:r>
        <w:fldChar w:fldCharType="begin"/>
      </w:r>
      <w:r>
        <w:instrText xml:space="preserve"> REF _Ref93309685 \h </w:instrText>
      </w:r>
      <w:r>
        <w:fldChar w:fldCharType="separate"/>
      </w:r>
      <w:r>
        <w:t xml:space="preserve">Figure </w:t>
      </w:r>
      <w:r>
        <w:rPr>
          <w:noProof/>
        </w:rPr>
        <w:t>7</w:t>
      </w:r>
      <w:r>
        <w:fldChar w:fldCharType="end"/>
      </w:r>
      <w:r>
        <w:t xml:space="preserve"> shows the effect of vessel size on the model’s prediction accuracy. The average RPD error was </w:t>
      </w:r>
      <w:r w:rsidR="00F84BDC">
        <w:t>calculated by averaging the RPD error at each evaluated wave frequency for each degree of freedom of the randomly sampled barges. As the plot displays, there is no clear trend between these two variables. To assist in the visualization, the weave heading was differentiated by marker type and color. By considering the wave direction as well, a weak trend suggests that the 45- and 90-degree waves tended to produce higher results. It is important to note that the error distribution for very small barges i</w:t>
      </w:r>
      <w:r w:rsidR="002B1E1B">
        <w:t>s more extreme than for larger barges. This promotes the idea that the model will give consistent predictions for larger vessels, although there may be some inaccuracy.</w:t>
      </w:r>
    </w:p>
    <w:p w14:paraId="76F78A2F" w14:textId="00C78D31" w:rsidR="00C533D9" w:rsidRDefault="00C533D9" w:rsidP="00376349">
      <w:pPr>
        <w:spacing w:before="240"/>
      </w:pPr>
      <w:r>
        <w:fldChar w:fldCharType="begin"/>
      </w:r>
      <w:r>
        <w:instrText xml:space="preserve"> REF _Ref93309712 \h </w:instrText>
      </w:r>
      <w:r>
        <w:fldChar w:fldCharType="separate"/>
      </w:r>
      <w:r>
        <w:t xml:space="preserve">Figure </w:t>
      </w:r>
      <w:r>
        <w:rPr>
          <w:noProof/>
        </w:rPr>
        <w:t>8</w:t>
      </w:r>
      <w:r>
        <w:fldChar w:fldCharType="end"/>
      </w:r>
      <w:r>
        <w:t xml:space="preserve"> </w:t>
      </w:r>
      <w:r w:rsidR="002B1E1B">
        <w:t xml:space="preserve">plots the statistical distribution of the RPD Error by wave direction, broken down into each degree of freedom. </w:t>
      </w:r>
      <w:r w:rsidR="00076370">
        <w:t xml:space="preserve">As shown by the box plots, for the 0-, 90-, and 180- degree wave headings, the model had trouble producing accurate parameters for 3 degrees of freedom. These three are not random, but rather correspond with the 3 directions in which the actual vessel response should be 0. Because of the way the RPD is calculated, the 0 in the denominator causes the RPD calculation to become large if the predicted value is not exactly 0 as well. </w:t>
      </w:r>
      <w:r>
        <w:fldChar w:fldCharType="begin"/>
      </w:r>
      <w:r>
        <w:instrText xml:space="preserve"> REF _Ref93309739 \h </w:instrText>
      </w:r>
      <w:r>
        <w:fldChar w:fldCharType="separate"/>
      </w:r>
      <w:r>
        <w:t xml:space="preserve">Figure </w:t>
      </w:r>
      <w:r>
        <w:rPr>
          <w:noProof/>
        </w:rPr>
        <w:t>9</w:t>
      </w:r>
      <w:r>
        <w:fldChar w:fldCharType="end"/>
      </w:r>
      <w:r w:rsidR="002B1E1B">
        <w:t xml:space="preserve"> and</w:t>
      </w:r>
      <w:r>
        <w:t xml:space="preserve"> </w:t>
      </w:r>
      <w:r>
        <w:fldChar w:fldCharType="begin"/>
      </w:r>
      <w:r>
        <w:instrText xml:space="preserve"> REF _Ref93309757 \h </w:instrText>
      </w:r>
      <w:r>
        <w:fldChar w:fldCharType="separate"/>
      </w:r>
      <w:r>
        <w:t xml:space="preserve">Figure </w:t>
      </w:r>
      <w:r>
        <w:rPr>
          <w:noProof/>
        </w:rPr>
        <w:t>10</w:t>
      </w:r>
      <w:r>
        <w:fldChar w:fldCharType="end"/>
      </w:r>
      <w:r>
        <w:t xml:space="preserve"> </w:t>
      </w:r>
      <w:r w:rsidR="002B1E1B">
        <w:t xml:space="preserve">expand on this </w:t>
      </w:r>
      <w:r w:rsidR="002B1E1B">
        <w:lastRenderedPageBreak/>
        <w:t>with the Raw Error distributions</w:t>
      </w:r>
      <w:r w:rsidR="00076370">
        <w:t xml:space="preserve"> for the linear and rotational degrees of freedom and show that although the RPD Error may be high, the actual difference between the true and predicted values are negligible.</w:t>
      </w:r>
    </w:p>
    <w:p w14:paraId="692EDE09" w14:textId="4952D85E" w:rsidR="00C533D9" w:rsidRDefault="00C533D9" w:rsidP="00376349">
      <w:pPr>
        <w:spacing w:before="240"/>
      </w:pPr>
      <w:r>
        <w:fldChar w:fldCharType="begin"/>
      </w:r>
      <w:r>
        <w:instrText xml:space="preserve"> REF _Ref93309788 \h </w:instrText>
      </w:r>
      <w:r>
        <w:fldChar w:fldCharType="separate"/>
      </w:r>
      <w:r>
        <w:t xml:space="preserve">Figure </w:t>
      </w:r>
      <w:r>
        <w:rPr>
          <w:noProof/>
        </w:rPr>
        <w:t>11</w:t>
      </w:r>
      <w:r>
        <w:fldChar w:fldCharType="end"/>
      </w:r>
      <w:r w:rsidR="00352694">
        <w:t xml:space="preserve">, </w:t>
      </w:r>
      <w:r>
        <w:fldChar w:fldCharType="begin"/>
      </w:r>
      <w:r>
        <w:instrText xml:space="preserve"> REF _Ref93677836 \h </w:instrText>
      </w:r>
      <w:r>
        <w:fldChar w:fldCharType="separate"/>
      </w:r>
      <w:r>
        <w:t xml:space="preserve">Figure </w:t>
      </w:r>
      <w:r>
        <w:rPr>
          <w:noProof/>
        </w:rPr>
        <w:t>12</w:t>
      </w:r>
      <w:r>
        <w:fldChar w:fldCharType="end"/>
      </w:r>
      <w:r w:rsidR="00352694">
        <w:t xml:space="preserve">, and </w:t>
      </w:r>
      <w:r>
        <w:fldChar w:fldCharType="begin"/>
      </w:r>
      <w:r>
        <w:instrText xml:space="preserve"> REF _Ref93677837 \h </w:instrText>
      </w:r>
      <w:r>
        <w:fldChar w:fldCharType="separate"/>
      </w:r>
      <w:r>
        <w:t xml:space="preserve">Figure </w:t>
      </w:r>
      <w:r>
        <w:rPr>
          <w:noProof/>
        </w:rPr>
        <w:t>13</w:t>
      </w:r>
      <w:r>
        <w:fldChar w:fldCharType="end"/>
      </w:r>
      <w:r w:rsidR="00352694">
        <w:t xml:space="preserve"> all show the distribution of error for each degree of freedom. </w:t>
      </w:r>
      <w:r w:rsidR="00352694">
        <w:fldChar w:fldCharType="begin"/>
      </w:r>
      <w:r w:rsidR="00352694">
        <w:instrText xml:space="preserve"> REF _Ref93309788 \h </w:instrText>
      </w:r>
      <w:r w:rsidR="00352694">
        <w:fldChar w:fldCharType="separate"/>
      </w:r>
      <w:r w:rsidR="00352694">
        <w:t xml:space="preserve">Figure </w:t>
      </w:r>
      <w:r w:rsidR="00352694">
        <w:rPr>
          <w:noProof/>
        </w:rPr>
        <w:t>11</w:t>
      </w:r>
      <w:r w:rsidR="00352694">
        <w:fldChar w:fldCharType="end"/>
      </w:r>
      <w:r w:rsidR="00352694">
        <w:t xml:space="preserve"> shows that the RPD error for sway, roll, and yaw had the highest relative error. This likely stems from the above-mentioned division issue that arises in the calculation of the RPD</w:t>
      </w:r>
      <w:r w:rsidR="003E320E">
        <w:t xml:space="preserve">. </w:t>
      </w:r>
      <w:r w:rsidR="003E320E">
        <w:fldChar w:fldCharType="begin"/>
      </w:r>
      <w:r w:rsidR="003E320E">
        <w:instrText xml:space="preserve"> REF _Ref93677836 \h </w:instrText>
      </w:r>
      <w:r w:rsidR="003E320E">
        <w:fldChar w:fldCharType="separate"/>
      </w:r>
      <w:r w:rsidR="003E320E">
        <w:t xml:space="preserve">Figure </w:t>
      </w:r>
      <w:r w:rsidR="003E320E">
        <w:rPr>
          <w:noProof/>
        </w:rPr>
        <w:t>12</w:t>
      </w:r>
      <w:r w:rsidR="003E320E">
        <w:fldChar w:fldCharType="end"/>
      </w:r>
      <w:r w:rsidR="003E320E">
        <w:t xml:space="preserve"> and </w:t>
      </w:r>
      <w:r w:rsidR="003E320E">
        <w:fldChar w:fldCharType="begin"/>
      </w:r>
      <w:r w:rsidR="003E320E">
        <w:instrText xml:space="preserve"> REF _Ref93677837 \h </w:instrText>
      </w:r>
      <w:r w:rsidR="003E320E">
        <w:fldChar w:fldCharType="separate"/>
      </w:r>
      <w:r w:rsidR="003E320E">
        <w:t xml:space="preserve">Figure </w:t>
      </w:r>
      <w:r w:rsidR="003E320E">
        <w:rPr>
          <w:noProof/>
        </w:rPr>
        <w:t>13</w:t>
      </w:r>
      <w:r w:rsidR="003E320E">
        <w:fldChar w:fldCharType="end"/>
      </w:r>
      <w:r w:rsidR="003E320E">
        <w:t xml:space="preserve"> offer an explanation of the RPD error, by showing that in general, the difference between the predicted and actual RAOs is small.</w:t>
      </w:r>
    </w:p>
    <w:p w14:paraId="649C32D5" w14:textId="77777777" w:rsidR="007165EC" w:rsidRDefault="007165EC" w:rsidP="007165EC">
      <w:pPr>
        <w:spacing w:before="240"/>
      </w:pPr>
      <w:r>
        <w:t>Although there are some inaccuracies in the predictive power of this model, it is generally able to produce results that are within reason. There are a few ways to improve this. First, the model could be split into two models – one for the linear degrees of freedom and one for the rotational degrees of freedom. It is possible that the curve shape of the roll, pitch, and yaw RAOs does not fit cleanly into the exponential equation provided, which would also explain the errors seen in Table 2. If a better general equation was found for these degrees of freedom, a new model could be trained to find parameters and the results may be more accurate.</w:t>
      </w:r>
    </w:p>
    <w:p w14:paraId="5756F643" w14:textId="77777777" w:rsidR="007165EC" w:rsidRPr="00376349" w:rsidRDefault="007165EC" w:rsidP="007165EC">
      <w:pPr>
        <w:spacing w:before="240"/>
      </w:pPr>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r>
        <w:fldChar w:fldCharType="separate"/>
      </w:r>
      <w:r>
        <w:t xml:space="preserve">Figure </w:t>
      </w:r>
      <w:r>
        <w:rPr>
          <w:noProof/>
        </w:rPr>
        <w:t>5</w:t>
      </w:r>
      <w:r>
        <w:fldChar w:fldCharType="end"/>
      </w:r>
      <w:r>
        <w:t>.</w:t>
      </w:r>
    </w:p>
    <w:p w14:paraId="1E96BDE0" w14:textId="77777777" w:rsidR="007165EC" w:rsidRDefault="007165EC" w:rsidP="00376349">
      <w:pPr>
        <w:spacing w:before="240"/>
      </w:pPr>
    </w:p>
    <w:p w14:paraId="0E07827B" w14:textId="77777777" w:rsidR="00295142" w:rsidRDefault="004E150D" w:rsidP="00610AF4">
      <w:pPr>
        <w:keepNext/>
        <w:spacing w:before="240"/>
        <w:jc w:val="center"/>
      </w:pPr>
      <w:r>
        <w:rPr>
          <w:noProof/>
        </w:rPr>
        <w:drawing>
          <wp:inline distT="0" distB="0" distL="0" distR="0" wp14:anchorId="346BAC7D" wp14:editId="48D676CB">
            <wp:extent cx="5852160" cy="2947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2160" cy="2947416"/>
                    </a:xfrm>
                    <a:prstGeom prst="rect">
                      <a:avLst/>
                    </a:prstGeom>
                  </pic:spPr>
                </pic:pic>
              </a:graphicData>
            </a:graphic>
          </wp:inline>
        </w:drawing>
      </w:r>
    </w:p>
    <w:p w14:paraId="4FF36793" w14:textId="189B93B0" w:rsidR="004E150D" w:rsidRDefault="00295142" w:rsidP="00295142">
      <w:pPr>
        <w:pStyle w:val="Caption"/>
        <w:jc w:val="center"/>
      </w:pPr>
      <w:bookmarkStart w:id="9" w:name="_Ref93309685"/>
      <w:bookmarkStart w:id="10" w:name="_Ref93309678"/>
      <w:r>
        <w:t xml:space="preserve">Figure </w:t>
      </w:r>
      <w:r w:rsidR="000D1678">
        <w:fldChar w:fldCharType="begin"/>
      </w:r>
      <w:r w:rsidR="000D1678">
        <w:instrText xml:space="preserve"> SEQ Figure \* ARABIC </w:instrText>
      </w:r>
      <w:r w:rsidR="000D1678">
        <w:fldChar w:fldCharType="separate"/>
      </w:r>
      <w:r w:rsidR="00AF0E77">
        <w:rPr>
          <w:noProof/>
        </w:rPr>
        <w:t>7</w:t>
      </w:r>
      <w:r w:rsidR="000D1678">
        <w:rPr>
          <w:noProof/>
        </w:rPr>
        <w:fldChar w:fldCharType="end"/>
      </w:r>
      <w:bookmarkEnd w:id="9"/>
      <w:r>
        <w:t>: RPD Error Variation with Waterplane Area</w:t>
      </w:r>
      <w:r w:rsidR="000A6FDF">
        <w:t>. There is no clear correlation between barge size and accuracy of the model. Wave heading is depicted as well</w:t>
      </w:r>
      <w:r w:rsidR="00610AF4">
        <w:t>,</w:t>
      </w:r>
      <w:r w:rsidR="000A6FDF">
        <w:t xml:space="preserve"> and shows that at 0, 90, and 180 degrees the model is less accurate.</w:t>
      </w:r>
      <w:bookmarkEnd w:id="10"/>
    </w:p>
    <w:p w14:paraId="66F466BF" w14:textId="77777777" w:rsidR="00295142" w:rsidRDefault="004E150D" w:rsidP="00610AF4">
      <w:pPr>
        <w:keepNext/>
        <w:spacing w:before="240"/>
        <w:jc w:val="center"/>
      </w:pPr>
      <w:r>
        <w:rPr>
          <w:noProof/>
        </w:rPr>
        <w:lastRenderedPageBreak/>
        <w:drawing>
          <wp:inline distT="0" distB="0" distL="0" distR="0" wp14:anchorId="367E9030" wp14:editId="71C6D163">
            <wp:extent cx="5943600" cy="2993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93469"/>
                    </a:xfrm>
                    <a:prstGeom prst="rect">
                      <a:avLst/>
                    </a:prstGeom>
                  </pic:spPr>
                </pic:pic>
              </a:graphicData>
            </a:graphic>
          </wp:inline>
        </w:drawing>
      </w:r>
    </w:p>
    <w:p w14:paraId="057B2CB1" w14:textId="05C3817B" w:rsidR="004E150D" w:rsidRDefault="00295142" w:rsidP="00295142">
      <w:pPr>
        <w:pStyle w:val="Caption"/>
        <w:jc w:val="center"/>
      </w:pPr>
      <w:bookmarkStart w:id="11" w:name="_Ref93309712"/>
      <w:r>
        <w:t xml:space="preserve">Figure </w:t>
      </w:r>
      <w:r w:rsidR="000D1678">
        <w:fldChar w:fldCharType="begin"/>
      </w:r>
      <w:r w:rsidR="000D1678">
        <w:instrText xml:space="preserve"> SEQ Figure \* ARABIC </w:instrText>
      </w:r>
      <w:r w:rsidR="000D1678">
        <w:fldChar w:fldCharType="separate"/>
      </w:r>
      <w:r w:rsidR="00AF0E77">
        <w:rPr>
          <w:noProof/>
        </w:rPr>
        <w:t>8</w:t>
      </w:r>
      <w:r w:rsidR="000D1678">
        <w:rPr>
          <w:noProof/>
        </w:rPr>
        <w:fldChar w:fldCharType="end"/>
      </w:r>
      <w:bookmarkEnd w:id="11"/>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95142" w14:paraId="202BC23E" w14:textId="77777777" w:rsidTr="00295142">
        <w:tc>
          <w:tcPr>
            <w:tcW w:w="4675" w:type="dxa"/>
          </w:tcPr>
          <w:p w14:paraId="1F5FDDA7" w14:textId="77777777" w:rsidR="00295142" w:rsidRDefault="00295142" w:rsidP="00295142">
            <w:pPr>
              <w:keepNext/>
              <w:spacing w:before="240"/>
            </w:pPr>
            <w:r>
              <w:rPr>
                <w:noProof/>
              </w:rPr>
              <w:drawing>
                <wp:inline distT="0" distB="0" distL="0" distR="0" wp14:anchorId="05EAF14E" wp14:editId="162A5B38">
                  <wp:extent cx="2971800" cy="149673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496734"/>
                          </a:xfrm>
                          <a:prstGeom prst="rect">
                            <a:avLst/>
                          </a:prstGeom>
                        </pic:spPr>
                      </pic:pic>
                    </a:graphicData>
                  </a:graphic>
                </wp:inline>
              </w:drawing>
            </w:r>
          </w:p>
          <w:p w14:paraId="0A05DDBC" w14:textId="0EC56D00" w:rsidR="00295142" w:rsidRDefault="00295142" w:rsidP="00295142">
            <w:pPr>
              <w:pStyle w:val="Caption"/>
              <w:jc w:val="center"/>
            </w:pPr>
            <w:bookmarkStart w:id="12" w:name="_Ref93309739"/>
            <w:r>
              <w:t xml:space="preserve">Figure </w:t>
            </w:r>
            <w:r w:rsidR="000D1678">
              <w:fldChar w:fldCharType="begin"/>
            </w:r>
            <w:r w:rsidR="000D1678">
              <w:instrText xml:space="preserve"> SEQ Figure \* ARABIC </w:instrText>
            </w:r>
            <w:r w:rsidR="000D1678">
              <w:fldChar w:fldCharType="separate"/>
            </w:r>
            <w:r w:rsidR="00AF0E77">
              <w:rPr>
                <w:noProof/>
              </w:rPr>
              <w:t>9</w:t>
            </w:r>
            <w:r w:rsidR="000D1678">
              <w:rPr>
                <w:noProof/>
              </w:rPr>
              <w:fldChar w:fldCharType="end"/>
            </w:r>
            <w:bookmarkEnd w:id="12"/>
            <w:r>
              <w:t>: Raw Error Variation for Rotational Degrees of Freedom with Wave Heading</w:t>
            </w:r>
            <w:r w:rsidR="005D0F5F">
              <w:t>.</w:t>
            </w:r>
            <w:r w:rsidR="000A6FDF">
              <w:t xml:space="preserve"> </w:t>
            </w:r>
            <w:r w:rsidR="00735CAA">
              <w:t>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c>
          <w:tcPr>
            <w:tcW w:w="4675" w:type="dxa"/>
          </w:tcPr>
          <w:p w14:paraId="7B8A1253" w14:textId="77777777" w:rsidR="00295142" w:rsidRDefault="00295142" w:rsidP="00295142">
            <w:pPr>
              <w:keepNext/>
              <w:spacing w:before="240"/>
            </w:pPr>
            <w:r>
              <w:rPr>
                <w:noProof/>
              </w:rPr>
              <w:drawing>
                <wp:inline distT="0" distB="0" distL="0" distR="0" wp14:anchorId="5C394FF2" wp14:editId="587F0997">
                  <wp:extent cx="2971800" cy="149673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1496734"/>
                          </a:xfrm>
                          <a:prstGeom prst="rect">
                            <a:avLst/>
                          </a:prstGeom>
                        </pic:spPr>
                      </pic:pic>
                    </a:graphicData>
                  </a:graphic>
                </wp:inline>
              </w:drawing>
            </w:r>
          </w:p>
          <w:p w14:paraId="1E182AB9" w14:textId="5C1C0269" w:rsidR="00295142" w:rsidRDefault="00295142" w:rsidP="00295142">
            <w:pPr>
              <w:pStyle w:val="Caption"/>
              <w:jc w:val="center"/>
            </w:pPr>
            <w:bookmarkStart w:id="13" w:name="_Ref93309757"/>
            <w:r>
              <w:t xml:space="preserve">Figure </w:t>
            </w:r>
            <w:r w:rsidR="000D1678">
              <w:fldChar w:fldCharType="begin"/>
            </w:r>
            <w:r w:rsidR="000D1678">
              <w:instrText xml:space="preserve"> SEQ Figure \* ARABIC </w:instrText>
            </w:r>
            <w:r w:rsidR="000D1678">
              <w:fldChar w:fldCharType="separate"/>
            </w:r>
            <w:r w:rsidR="00AF0E77">
              <w:rPr>
                <w:noProof/>
              </w:rPr>
              <w:t>10</w:t>
            </w:r>
            <w:r w:rsidR="000D1678">
              <w:rPr>
                <w:noProof/>
              </w:rPr>
              <w:fldChar w:fldCharType="end"/>
            </w:r>
            <w:bookmarkEnd w:id="13"/>
            <w:r>
              <w:t>: Raw Error Variation for Linear Degrees of Freedom with Wave Heading</w:t>
            </w:r>
            <w:r w:rsidR="00735CAA">
              <w:t>. The degrees of freedom with large raw error have low RPD error at the same wave heading, as pictured in</w:t>
            </w:r>
            <w:r w:rsidR="00AF0E77">
              <w:t xml:space="preserve"> </w:t>
            </w:r>
            <w:r w:rsidR="00AF0E77">
              <w:fldChar w:fldCharType="begin"/>
            </w:r>
            <w:r w:rsidR="00AF0E77">
              <w:instrText xml:space="preserve"> REF _Ref93309712 \h </w:instrText>
            </w:r>
            <w:r w:rsidR="00AF0E77">
              <w:fldChar w:fldCharType="separate"/>
            </w:r>
            <w:r w:rsidR="00AF0E77">
              <w:t xml:space="preserve">Figure </w:t>
            </w:r>
            <w:r w:rsidR="00AF0E77">
              <w:rPr>
                <w:noProof/>
              </w:rPr>
              <w:t>8</w:t>
            </w:r>
            <w:r w:rsidR="00AF0E77">
              <w:fldChar w:fldCharType="end"/>
            </w:r>
            <w:r w:rsidR="00735CAA">
              <w:t>.</w:t>
            </w:r>
          </w:p>
        </w:tc>
      </w:tr>
    </w:tbl>
    <w:p w14:paraId="48313C7D" w14:textId="77777777" w:rsidR="00295142" w:rsidRDefault="00295142" w:rsidP="00376349">
      <w:pPr>
        <w:spacing w:before="240"/>
      </w:pPr>
    </w:p>
    <w:p w14:paraId="5FAD2BC1" w14:textId="49AE2A22" w:rsidR="004E150D" w:rsidRDefault="004E150D" w:rsidP="00376349">
      <w:pPr>
        <w:spacing w:before="240"/>
      </w:pPr>
    </w:p>
    <w:p w14:paraId="248DEE82" w14:textId="77777777" w:rsidR="00295142" w:rsidRDefault="004E150D" w:rsidP="00610AF4">
      <w:pPr>
        <w:keepNext/>
        <w:spacing w:before="240"/>
        <w:jc w:val="center"/>
      </w:pPr>
      <w:r>
        <w:rPr>
          <w:noProof/>
        </w:rPr>
        <w:lastRenderedPageBreak/>
        <w:drawing>
          <wp:inline distT="0" distB="0" distL="0" distR="0" wp14:anchorId="308AACBC" wp14:editId="66467615">
            <wp:extent cx="5852172" cy="294742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2172" cy="2947422"/>
                    </a:xfrm>
                    <a:prstGeom prst="rect">
                      <a:avLst/>
                    </a:prstGeom>
                  </pic:spPr>
                </pic:pic>
              </a:graphicData>
            </a:graphic>
          </wp:inline>
        </w:drawing>
      </w:r>
    </w:p>
    <w:p w14:paraId="40718509" w14:textId="3BE790B7" w:rsidR="004E150D" w:rsidRDefault="00295142" w:rsidP="00295142">
      <w:pPr>
        <w:pStyle w:val="Caption"/>
        <w:jc w:val="center"/>
      </w:pPr>
      <w:bookmarkStart w:id="14" w:name="_Ref93309788"/>
      <w:r>
        <w:t xml:space="preserve">Figure </w:t>
      </w:r>
      <w:r w:rsidR="000D1678">
        <w:fldChar w:fldCharType="begin"/>
      </w:r>
      <w:r w:rsidR="000D1678">
        <w:instrText xml:space="preserve"> SEQ Figure \* ARABIC </w:instrText>
      </w:r>
      <w:r w:rsidR="000D1678">
        <w:fldChar w:fldCharType="separate"/>
      </w:r>
      <w:r w:rsidR="00AF0E77">
        <w:rPr>
          <w:noProof/>
        </w:rPr>
        <w:t>11</w:t>
      </w:r>
      <w:r w:rsidR="000D1678">
        <w:rPr>
          <w:noProof/>
        </w:rPr>
        <w:fldChar w:fldCharType="end"/>
      </w:r>
      <w:bookmarkEnd w:id="14"/>
      <w:r>
        <w:t>: RPD Error Variation with Degree of Freedom</w:t>
      </w:r>
      <w:r w:rsidR="00735CAA">
        <w:t>. Sway, roll, and yaw have the highest RPD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95"/>
      </w:tblGrid>
      <w:tr w:rsidR="00295142" w14:paraId="17AEEE10" w14:textId="77777777" w:rsidTr="0061589A">
        <w:tc>
          <w:tcPr>
            <w:tcW w:w="4765" w:type="dxa"/>
          </w:tcPr>
          <w:p w14:paraId="7B447703" w14:textId="77777777" w:rsidR="00295142" w:rsidRDefault="00295142" w:rsidP="00295142">
            <w:pPr>
              <w:keepNext/>
            </w:pPr>
            <w:r>
              <w:rPr>
                <w:noProof/>
              </w:rPr>
              <w:drawing>
                <wp:inline distT="0" distB="0" distL="0" distR="0" wp14:anchorId="7E4AC6CE" wp14:editId="15B9BAC2">
                  <wp:extent cx="2935224" cy="265176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18" cstate="print">
                            <a:extLst>
                              <a:ext uri="{28A0092B-C50C-407E-A947-70E740481C1C}">
                                <a14:useLocalDpi xmlns:a14="http://schemas.microsoft.com/office/drawing/2010/main" val="0"/>
                              </a:ext>
                            </a:extLst>
                          </a:blip>
                          <a:srcRect l="12660" t="15681" r="46474" b="16272"/>
                          <a:stretch/>
                        </pic:blipFill>
                        <pic:spPr bwMode="auto">
                          <a:xfrm>
                            <a:off x="0" y="0"/>
                            <a:ext cx="2935224" cy="2651760"/>
                          </a:xfrm>
                          <a:prstGeom prst="rect">
                            <a:avLst/>
                          </a:prstGeom>
                          <a:ln>
                            <a:noFill/>
                          </a:ln>
                          <a:extLst>
                            <a:ext uri="{53640926-AAD7-44D8-BBD7-CCE9431645EC}">
                              <a14:shadowObscured xmlns:a14="http://schemas.microsoft.com/office/drawing/2010/main"/>
                            </a:ext>
                          </a:extLst>
                        </pic:spPr>
                      </pic:pic>
                    </a:graphicData>
                  </a:graphic>
                </wp:inline>
              </w:drawing>
            </w:r>
          </w:p>
          <w:p w14:paraId="3F4C948A" w14:textId="076BBA0F" w:rsidR="00295142" w:rsidRDefault="00295142" w:rsidP="00295142">
            <w:pPr>
              <w:pStyle w:val="Caption"/>
              <w:jc w:val="center"/>
            </w:pPr>
            <w:bookmarkStart w:id="15" w:name="_Ref93677836"/>
            <w:r>
              <w:t xml:space="preserve">Figure </w:t>
            </w:r>
            <w:r w:rsidR="000D1678">
              <w:fldChar w:fldCharType="begin"/>
            </w:r>
            <w:r w:rsidR="000D1678">
              <w:instrText xml:space="preserve"> SEQ Figure \* ARABIC </w:instrText>
            </w:r>
            <w:r w:rsidR="000D1678">
              <w:fldChar w:fldCharType="separate"/>
            </w:r>
            <w:r w:rsidR="00AF0E77">
              <w:rPr>
                <w:noProof/>
              </w:rPr>
              <w:t>12</w:t>
            </w:r>
            <w:r w:rsidR="000D1678">
              <w:rPr>
                <w:noProof/>
              </w:rPr>
              <w:fldChar w:fldCharType="end"/>
            </w:r>
            <w:bookmarkEnd w:id="15"/>
            <w:r>
              <w:t>: Raw Error Variation with Rotational Degrees of Freedom</w:t>
            </w:r>
            <w:r w:rsidR="00735CAA">
              <w:t xml:space="preserve">. Like </w:t>
            </w:r>
            <w:r w:rsidR="00AF0E77">
              <w:fldChar w:fldCharType="begin"/>
            </w:r>
            <w:r w:rsidR="00AF0E77">
              <w:instrText xml:space="preserve"> REF _Ref93309739 \h </w:instrText>
            </w:r>
            <w:r w:rsidR="00AF0E77">
              <w:fldChar w:fldCharType="separate"/>
            </w:r>
            <w:r w:rsidR="00AF0E77">
              <w:t xml:space="preserve">Figure </w:t>
            </w:r>
            <w:r w:rsidR="00AF0E77">
              <w:rPr>
                <w:noProof/>
              </w:rPr>
              <w:t>9</w:t>
            </w:r>
            <w:r w:rsidR="00AF0E77">
              <w:fldChar w:fldCharType="end"/>
            </w:r>
            <w:r w:rsidR="00AF0E77">
              <w:t xml:space="preserve"> </w:t>
            </w:r>
            <w:r w:rsidR="00735CAA">
              <w:t xml:space="preserve">and </w:t>
            </w:r>
            <w:r w:rsidR="00AF0E77">
              <w:fldChar w:fldCharType="begin"/>
            </w:r>
            <w:r w:rsidR="00AF0E77">
              <w:instrText xml:space="preserve"> REF _Ref93309757 \h </w:instrText>
            </w:r>
            <w:r w:rsidR="00AF0E77">
              <w:fldChar w:fldCharType="separate"/>
            </w:r>
            <w:r w:rsidR="00AF0E77">
              <w:t xml:space="preserve">Figure </w:t>
            </w:r>
            <w:r w:rsidR="00AF0E77">
              <w:rPr>
                <w:noProof/>
              </w:rPr>
              <w:t>10</w:t>
            </w:r>
            <w:r w:rsidR="00AF0E77">
              <w:fldChar w:fldCharType="end"/>
            </w:r>
            <w:r w:rsidR="00735CAA">
              <w:t>, the degrees of freedom with high raw error are the same degrees of freedom with low RPD error.</w:t>
            </w:r>
          </w:p>
        </w:tc>
        <w:tc>
          <w:tcPr>
            <w:tcW w:w="4595" w:type="dxa"/>
          </w:tcPr>
          <w:p w14:paraId="3E86E365" w14:textId="77777777" w:rsidR="00295142" w:rsidRDefault="00295142" w:rsidP="00295142">
            <w:pPr>
              <w:keepNext/>
            </w:pPr>
            <w:r>
              <w:rPr>
                <w:noProof/>
              </w:rPr>
              <w:drawing>
                <wp:inline distT="0" distB="0" distL="0" distR="0" wp14:anchorId="68092D1C" wp14:editId="43148A8D">
                  <wp:extent cx="2825496" cy="265176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l="15385" t="15977" r="45833" b="16863"/>
                          <a:stretch/>
                        </pic:blipFill>
                        <pic:spPr bwMode="auto">
                          <a:xfrm>
                            <a:off x="0" y="0"/>
                            <a:ext cx="2825496" cy="2651760"/>
                          </a:xfrm>
                          <a:prstGeom prst="rect">
                            <a:avLst/>
                          </a:prstGeom>
                          <a:ln>
                            <a:noFill/>
                          </a:ln>
                          <a:extLst>
                            <a:ext uri="{53640926-AAD7-44D8-BBD7-CCE9431645EC}">
                              <a14:shadowObscured xmlns:a14="http://schemas.microsoft.com/office/drawing/2010/main"/>
                            </a:ext>
                          </a:extLst>
                        </pic:spPr>
                      </pic:pic>
                    </a:graphicData>
                  </a:graphic>
                </wp:inline>
              </w:drawing>
            </w:r>
          </w:p>
          <w:p w14:paraId="77EB447A" w14:textId="074799D4" w:rsidR="00295142" w:rsidRDefault="00295142" w:rsidP="00295142">
            <w:pPr>
              <w:pStyle w:val="Caption"/>
              <w:jc w:val="center"/>
            </w:pPr>
            <w:bookmarkStart w:id="16" w:name="_Ref93677837"/>
            <w:r>
              <w:t xml:space="preserve">Figure </w:t>
            </w:r>
            <w:r w:rsidR="000D1678">
              <w:fldChar w:fldCharType="begin"/>
            </w:r>
            <w:r w:rsidR="000D1678">
              <w:instrText xml:space="preserve"> SEQ Figure \* ARABIC </w:instrText>
            </w:r>
            <w:r w:rsidR="000D1678">
              <w:fldChar w:fldCharType="separate"/>
            </w:r>
            <w:r w:rsidR="00AF0E77">
              <w:rPr>
                <w:noProof/>
              </w:rPr>
              <w:t>13</w:t>
            </w:r>
            <w:r w:rsidR="000D1678">
              <w:rPr>
                <w:noProof/>
              </w:rPr>
              <w:fldChar w:fldCharType="end"/>
            </w:r>
            <w:bookmarkEnd w:id="16"/>
            <w:r>
              <w:t>: Raw Error Variation with Linear Degrees of Freedom</w:t>
            </w:r>
            <w:r w:rsidR="00A42921">
              <w:t>. The sway degree of freedom has both high raw error and high RPD error, seen in</w:t>
            </w:r>
            <w:r w:rsidR="00AF0E77">
              <w:t xml:space="preserve"> </w:t>
            </w:r>
            <w:r w:rsidR="00AF0E77">
              <w:fldChar w:fldCharType="begin"/>
            </w:r>
            <w:r w:rsidR="00AF0E77">
              <w:instrText xml:space="preserve"> REF _Ref93309788 \h </w:instrText>
            </w:r>
            <w:r w:rsidR="00AF0E77">
              <w:fldChar w:fldCharType="separate"/>
            </w:r>
            <w:r w:rsidR="00AF0E77">
              <w:t xml:space="preserve">Figure </w:t>
            </w:r>
            <w:r w:rsidR="00AF0E77">
              <w:rPr>
                <w:noProof/>
              </w:rPr>
              <w:t>11</w:t>
            </w:r>
            <w:r w:rsidR="00AF0E77">
              <w:fldChar w:fldCharType="end"/>
            </w:r>
            <w:r w:rsidR="00A42921">
              <w:t>.</w:t>
            </w:r>
          </w:p>
        </w:tc>
      </w:tr>
    </w:tbl>
    <w:p w14:paraId="3B7319AE" w14:textId="3C459D2E" w:rsidR="00295142" w:rsidRPr="0061589A" w:rsidRDefault="00B442E9" w:rsidP="00B442E9">
      <w:pPr>
        <w:pStyle w:val="Heading2"/>
        <w:spacing w:after="240"/>
        <w:jc w:val="left"/>
        <w:pPrChange w:id="17" w:author="Frizzell, James A" w:date="2022-02-01T18:55:00Z">
          <w:pPr/>
        </w:pPrChange>
      </w:pPr>
      <w:r w:rsidRPr="0043518F">
        <w:rPr>
          <w:rFonts w:ascii="Times New Roman" w:hAnsi="Times New Roman" w:cs="Times New Roman"/>
          <w:b/>
          <w:bCs/>
          <w:color w:val="002060"/>
          <w:sz w:val="24"/>
          <w:szCs w:val="24"/>
        </w:rPr>
        <w:t>Runtime Analysis</w:t>
      </w:r>
    </w:p>
    <w:p w14:paraId="7E989416" w14:textId="51263AC6" w:rsidR="0061589A" w:rsidRPr="0061589A" w:rsidRDefault="0061589A" w:rsidP="0061589A">
      <w:r w:rsidRPr="0061589A">
        <w:t xml:space="preserve">Once the </w:t>
      </w:r>
      <w:r w:rsidR="00FB756A">
        <w:t>NN</w:t>
      </w:r>
      <w:r w:rsidRPr="0061589A">
        <w:t xml:space="preserve"> was trained and tuned, a software wrapper was created to easily interface with prediction inputs and outputs. Python’s built-in libraries ‘</w:t>
      </w:r>
      <w:proofErr w:type="spellStart"/>
      <w:r w:rsidRPr="0061589A">
        <w:t>cProfile</w:t>
      </w:r>
      <w:proofErr w:type="spellEnd"/>
      <w:r w:rsidRPr="0061589A">
        <w:t>’ and ‘</w:t>
      </w:r>
      <w:proofErr w:type="spellStart"/>
      <w:r w:rsidRPr="0061589A">
        <w:t>timeit</w:t>
      </w:r>
      <w:proofErr w:type="spellEnd"/>
      <w:r w:rsidRPr="0061589A">
        <w:t xml:space="preserve">’ were used to benchmark the speed of the code. </w:t>
      </w:r>
      <w:proofErr w:type="spellStart"/>
      <w:r w:rsidRPr="0061589A">
        <w:t>cProfile</w:t>
      </w:r>
      <w:proofErr w:type="spellEnd"/>
      <w:r w:rsidRPr="0061589A">
        <w:t xml:space="preserve"> reported that 543,929 function calls were executed within 0.382 seconds. </w:t>
      </w:r>
      <w:proofErr w:type="spellStart"/>
      <w:r w:rsidRPr="0061589A">
        <w:t>Timeit</w:t>
      </w:r>
      <w:proofErr w:type="spellEnd"/>
      <w:r w:rsidRPr="0061589A">
        <w:t xml:space="preserve"> averaged an execution time of 0.138 seconds across 100 trials.</w:t>
      </w:r>
    </w:p>
    <w:p w14:paraId="2EED39B9" w14:textId="132881F1" w:rsidR="0061589A" w:rsidDel="00FB756A" w:rsidRDefault="0061589A" w:rsidP="00295142">
      <w:pPr>
        <w:rPr>
          <w:del w:id="18" w:author="Frizzell, James A" w:date="2022-02-01T18:45:00Z"/>
        </w:rPr>
      </w:pPr>
      <w:r>
        <w:lastRenderedPageBreak/>
        <w:t>The time to model</w:t>
      </w:r>
      <w:r w:rsidR="00FB756A">
        <w:t xml:space="preserve"> and simulate</w:t>
      </w:r>
      <w:r>
        <w:t xml:space="preserve"> a barge </w:t>
      </w:r>
      <w:r w:rsidR="00FB756A">
        <w:t>using the NN</w:t>
      </w:r>
      <w:r>
        <w:t xml:space="preserve"> average</w:t>
      </w:r>
      <w:r w:rsidR="00FB756A">
        <w:t>d</w:t>
      </w:r>
      <w:r>
        <w:t xml:space="preserve"> less than one minute</w:t>
      </w:r>
      <w:r w:rsidR="00FB756A">
        <w:t xml:space="preserve"> during testing. Comparatively, modelling the same barge in ANSYS and simulating the results in AQWA averaged 10 minutes, not including an additional 5 minutes to open ANSYS Workbench.</w:t>
      </w:r>
    </w:p>
    <w:p w14:paraId="542F1002" w14:textId="65F9ED74" w:rsidR="0043518F" w:rsidRDefault="00FB756A" w:rsidP="00295142">
      <w:r>
        <w:t xml:space="preserve">When considering the time spent on design modelling, the use of the NN model is much more efficient than the commercial alternatives due to its simplicity. Of course, this comes with downsides – namely a very restrictive modelling capability and non-negligible errors in the RAO predictions. Additionally, this NN cannot </w:t>
      </w:r>
      <w:r w:rsidR="0043518F">
        <w:t>predict any hydrodynamic features such as added mass, Froude-</w:t>
      </w:r>
      <w:proofErr w:type="spellStart"/>
      <w:r w:rsidR="0043518F">
        <w:t>Krylov</w:t>
      </w:r>
      <w:proofErr w:type="spellEnd"/>
      <w:r w:rsidR="0043518F">
        <w:t xml:space="preserve"> forces, or damping. Such capabilities could be added in the future, but the dataset would need to be expanded. The data preprocessing procedure would also need to be changed to match the new data.</w:t>
      </w:r>
    </w:p>
    <w:p w14:paraId="2724507E" w14:textId="77777777" w:rsidR="00D846DD" w:rsidRDefault="00E13864" w:rsidP="00E13864">
      <w:pPr>
        <w:pStyle w:val="Heading1"/>
      </w:pPr>
      <w:r>
        <w:t>Conclusion</w:t>
      </w:r>
    </w:p>
    <w:p w14:paraId="048B14E9" w14:textId="0C6F2B03" w:rsidR="00957752" w:rsidRDefault="00957752" w:rsidP="00E13864">
      <w:r>
        <w:t xml:space="preserve">This paper outlines the process by which the predictive model was created and tuned. Bypassing the computationally expensive CAD models and providing another path for vessel design to grow into will assist in the development of digital twins in the modern era. The model creation starts with the collection of RAO data from known sources. In the case that this data is unavailable, RAO curves must be generated with a modelling software. Fitting the raw data to a curve of a general equation allows for the simple expression of the form shape of the responses. Simplifying the data is important when setting up a neural network, as having a lower number of outputs improves accuracy when supplying the same amount of input data. A neural network is set up and adjusted to produce the most accurate results for the </w:t>
      </w:r>
      <w:r w:rsidR="00C961EE">
        <w:t>collected training data, and then implemented into a design studio where engineers can quickly input parameters and investigate the vessel’s response characteristics.</w:t>
      </w:r>
    </w:p>
    <w:p w14:paraId="3730B80F" w14:textId="51CB6FC1"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of using a neural network to replace the traditional solution process of solving for the RAOs of a vessel.</w:t>
      </w:r>
    </w:p>
    <w:p w14:paraId="5ACD18BE" w14:textId="2FD6600F" w:rsidR="00681D26" w:rsidRDefault="008C27DB" w:rsidP="003F350B">
      <w:r>
        <w:t xml:space="preserve">The next </w:t>
      </w:r>
      <w:r w:rsidR="00D337A5">
        <w:t>step</w:t>
      </w:r>
      <w:r w:rsidR="005330AE">
        <w:t xml:space="preserve"> to proceed with this study is to expand the dataset to include </w:t>
      </w:r>
      <w:proofErr w:type="spellStart"/>
      <w:r w:rsidR="005330AE">
        <w:t>hullforms</w:t>
      </w:r>
      <w:proofErr w:type="spellEnd"/>
      <w:r w:rsidR="005330AE">
        <w:t xml:space="preserve"> beyond simple box barges. Currently planned is the use of Wigley hulls, which can be parameterized in ANSYS in a similar fashion to what was done with the box barges.</w:t>
      </w:r>
    </w:p>
    <w:sdt>
      <w:sdtPr>
        <w:rPr>
          <w:rFonts w:eastAsiaTheme="minorHAnsi" w:cstheme="minorBidi"/>
          <w:b w:val="0"/>
          <w:smallCaps w:val="0"/>
          <w:color w:val="auto"/>
          <w:sz w:val="20"/>
          <w:szCs w:val="22"/>
        </w:rPr>
        <w:id w:val="-2126226368"/>
        <w:docPartObj>
          <w:docPartGallery w:val="Bibliographies"/>
          <w:docPartUnique/>
        </w:docPartObj>
      </w:sdtPr>
      <w:sdtEndPr/>
      <w:sdtContent>
        <w:p w14:paraId="5E0EEA26" w14:textId="52BBF7F7" w:rsidR="00793D49" w:rsidRDefault="00793D49">
          <w:pPr>
            <w:pStyle w:val="Heading1"/>
          </w:pPr>
          <w:r>
            <w:t>References</w:t>
          </w:r>
        </w:p>
        <w:sdt>
          <w:sdtPr>
            <w:id w:val="-573587230"/>
            <w:bibliography/>
          </w:sdtPr>
          <w:sdtEndPr/>
          <w:sdtContent>
            <w:p w14:paraId="0D25A6A4" w14:textId="77777777" w:rsidR="00532B5F" w:rsidRDefault="00793D49" w:rsidP="00532B5F">
              <w:pPr>
                <w:pStyle w:val="Bibliography"/>
                <w:ind w:left="720" w:hanging="720"/>
                <w:rPr>
                  <w:noProof/>
                  <w:sz w:val="24"/>
                  <w:szCs w:val="24"/>
                </w:rPr>
              </w:pPr>
              <w:r>
                <w:fldChar w:fldCharType="begin"/>
              </w:r>
              <w:r>
                <w:instrText xml:space="preserve"> BIBLIOGRAPHY </w:instrText>
              </w:r>
              <w:r>
                <w:fldChar w:fldCharType="separate"/>
              </w:r>
              <w:r w:rsidR="00532B5F">
                <w:rPr>
                  <w:noProof/>
                </w:rPr>
                <w:t xml:space="preserve">Jae, Hwan Lim, and Jae Jo Hyo. 2020. "Prediction of Barge Ship Roll Response Amplitude Operator Using Machine Learning Techniques." </w:t>
              </w:r>
              <w:r w:rsidR="00532B5F">
                <w:rPr>
                  <w:i/>
                  <w:iCs/>
                  <w:noProof/>
                </w:rPr>
                <w:t>Journal of Ocean Engineering and Technology</w:t>
              </w:r>
              <w:r w:rsidR="00532B5F">
                <w:rPr>
                  <w:noProof/>
                </w:rPr>
                <w:t xml:space="preserve"> 167-179.</w:t>
              </w:r>
            </w:p>
            <w:p w14:paraId="7876A9E1" w14:textId="77777777" w:rsidR="00532B5F" w:rsidRDefault="00532B5F" w:rsidP="00532B5F">
              <w:pPr>
                <w:pStyle w:val="Bibliography"/>
                <w:ind w:left="720" w:hanging="720"/>
                <w:rPr>
                  <w:noProof/>
                </w:rPr>
              </w:pPr>
              <w:r>
                <w:rPr>
                  <w:noProof/>
                </w:rPr>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7B6027CD" w14:textId="77777777" w:rsidR="00532B5F" w:rsidRDefault="00532B5F" w:rsidP="00532B5F">
              <w:pPr>
                <w:pStyle w:val="Bibliography"/>
                <w:ind w:left="720" w:hanging="720"/>
                <w:rPr>
                  <w:noProof/>
                </w:rPr>
              </w:pPr>
              <w:r>
                <w:rPr>
                  <w:noProof/>
                </w:rPr>
                <w:t xml:space="preserve">Patel, Mohammed Shihab. 2016. "Stability of Offshore Barge Subjected to." </w:t>
              </w:r>
              <w:r>
                <w:rPr>
                  <w:i/>
                  <w:iCs/>
                  <w:noProof/>
                </w:rPr>
                <w:t>International Journal of Engineering Research &amp; Technology</w:t>
              </w:r>
              <w:r>
                <w:rPr>
                  <w:noProof/>
                </w:rPr>
                <w:t xml:space="preserve"> 179-183.</w:t>
              </w:r>
            </w:p>
            <w:p w14:paraId="32E3E879" w14:textId="2B153C40" w:rsidR="00532B5F" w:rsidRDefault="00532B5F" w:rsidP="00532B5F">
              <w:pPr>
                <w:pStyle w:val="Bibliography"/>
                <w:ind w:left="720" w:hanging="720"/>
                <w:rPr>
                  <w:noProof/>
                </w:rPr>
              </w:pPr>
              <w:r>
                <w:rPr>
                  <w:noProof/>
                </w:rPr>
                <w:t>Tensorflow. 2022</w:t>
              </w:r>
              <w:r w:rsidR="00292DEE">
                <w:rPr>
                  <w:noProof/>
                </w:rPr>
                <w:t>-a</w:t>
              </w:r>
              <w:r>
                <w:rPr>
                  <w:noProof/>
                </w:rPr>
                <w:t xml:space="preserve">. </w:t>
              </w:r>
              <w:r>
                <w:rPr>
                  <w:i/>
                  <w:iCs/>
                  <w:noProof/>
                </w:rPr>
                <w:t>Basic regression: Predict fuel efficiency.</w:t>
              </w:r>
              <w:r>
                <w:rPr>
                  <w:noProof/>
                </w:rPr>
                <w:t xml:space="preserve"> 01 19. Accessed 01 21, 2022. https://www.tensorflow.org/tutorials/keras/regression#the_auto_mpg_dataset.</w:t>
              </w:r>
            </w:p>
            <w:p w14:paraId="6C5A2D51" w14:textId="2301ADCB" w:rsidR="00532B5F" w:rsidRDefault="00532B5F" w:rsidP="00532B5F">
              <w:pPr>
                <w:pStyle w:val="Bibliography"/>
                <w:ind w:left="720" w:hanging="720"/>
                <w:rPr>
                  <w:noProof/>
                </w:rPr>
              </w:pPr>
              <w:r>
                <w:rPr>
                  <w:noProof/>
                </w:rPr>
                <w:t>—. 2022</w:t>
              </w:r>
              <w:r w:rsidR="00292DEE">
                <w:rPr>
                  <w:noProof/>
                </w:rPr>
                <w:t>-b</w:t>
              </w:r>
              <w:r>
                <w:rPr>
                  <w:noProof/>
                </w:rPr>
                <w:t xml:space="preserve">. </w:t>
              </w:r>
              <w:r>
                <w:rPr>
                  <w:i/>
                  <w:iCs/>
                  <w:noProof/>
                </w:rPr>
                <w:t>Overfit and underfit.</w:t>
              </w:r>
              <w:r>
                <w:rPr>
                  <w:noProof/>
                </w:rPr>
                <w:t xml:space="preserve"> 01 19. Accessed 01 21, 2022. https://www.tensorflow.org/tutorials/keras/overfit_and_underfit.</w:t>
              </w:r>
            </w:p>
            <w:p w14:paraId="7D39AA43" w14:textId="2342BF92" w:rsidR="00793D49" w:rsidRDefault="00793D49" w:rsidP="00532B5F">
              <w:r>
                <w:rPr>
                  <w:b/>
                  <w:bCs/>
                  <w:noProof/>
                </w:rPr>
                <w:fldChar w:fldCharType="end"/>
              </w:r>
            </w:p>
          </w:sdtContent>
        </w:sdt>
      </w:sdtContent>
    </w:sdt>
    <w:p w14:paraId="1D6F9244" w14:textId="77777777" w:rsidR="00B8344E" w:rsidRPr="00B8344E" w:rsidRDefault="00B8344E" w:rsidP="007B0AA7"/>
    <w:sectPr w:rsidR="00B8344E" w:rsidRPr="00B8344E" w:rsidSect="00FF7D72">
      <w:headerReference w:type="default" r:id="rId20"/>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917BA" w14:textId="77777777" w:rsidR="000D1678" w:rsidRDefault="000D1678" w:rsidP="008A37A4">
      <w:pPr>
        <w:spacing w:after="0" w:line="240" w:lineRule="auto"/>
      </w:pPr>
      <w:r>
        <w:separator/>
      </w:r>
    </w:p>
  </w:endnote>
  <w:endnote w:type="continuationSeparator" w:id="0">
    <w:p w14:paraId="237A209E" w14:textId="77777777" w:rsidR="000D1678" w:rsidRDefault="000D1678"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15E1" w14:textId="77777777" w:rsidR="00FF7D72" w:rsidRDefault="00FF7D72"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316F8" w14:textId="77777777" w:rsidR="000D1678" w:rsidRDefault="000D1678" w:rsidP="008A37A4">
      <w:pPr>
        <w:spacing w:after="0" w:line="240" w:lineRule="auto"/>
      </w:pPr>
      <w:r>
        <w:separator/>
      </w:r>
    </w:p>
  </w:footnote>
  <w:footnote w:type="continuationSeparator" w:id="0">
    <w:p w14:paraId="23050AD3" w14:textId="77777777" w:rsidR="000D1678" w:rsidRDefault="000D1678"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3A7C" w14:textId="3460047B" w:rsidR="00FF7D72" w:rsidRDefault="00FF7D72" w:rsidP="00FF7D72">
    <w:pPr>
      <w:pBdr>
        <w:bottom w:val="single" w:sz="12" w:space="1" w:color="000000"/>
      </w:pBdr>
      <w:tabs>
        <w:tab w:val="right" w:pos="9040"/>
      </w:tabs>
      <w:spacing w:after="0" w:line="240" w:lineRule="auto"/>
      <w:rPr>
        <w:b/>
        <w:i/>
      </w:rPr>
    </w:pPr>
    <w:r>
      <w:rPr>
        <w:b/>
        <w:i/>
      </w:rPr>
      <w:t>Proceedings of the 2</w:t>
    </w:r>
    <w:r w:rsidR="009B4177">
      <w:rPr>
        <w:b/>
        <w:i/>
      </w:rPr>
      <w:t>7</w:t>
    </w:r>
    <w:r>
      <w:rPr>
        <w:b/>
        <w:i/>
        <w:vertAlign w:val="superscript"/>
      </w:rPr>
      <w:t>th</w:t>
    </w:r>
    <w:r>
      <w:rPr>
        <w:b/>
        <w:i/>
      </w:rPr>
      <w:t xml:space="preserve"> Offshore Symposium, </w:t>
    </w:r>
    <w:r w:rsidR="009B4177">
      <w:rPr>
        <w:b/>
        <w:bCs/>
        <w:i/>
        <w:iCs/>
      </w:rPr>
      <w:t>February 22</w:t>
    </w:r>
    <w:r w:rsidR="009B4177" w:rsidRPr="009B4177">
      <w:rPr>
        <w:b/>
        <w:bCs/>
        <w:i/>
        <w:iCs/>
        <w:vertAlign w:val="superscript"/>
      </w:rPr>
      <w:t>nd</w:t>
    </w:r>
    <w:r w:rsidR="009B4177">
      <w:rPr>
        <w:b/>
        <w:bCs/>
        <w:i/>
        <w:iCs/>
      </w:rPr>
      <w:t>, 2021</w:t>
    </w:r>
    <w:r w:rsidR="00280F43" w:rsidRPr="008A37A4">
      <w:rPr>
        <w:b/>
        <w:bCs/>
        <w:i/>
        <w:iCs/>
      </w:rPr>
      <w:t xml:space="preserve">, </w:t>
    </w:r>
    <w:r>
      <w:rPr>
        <w:b/>
        <w:i/>
      </w:rPr>
      <w:t>Houston, Texas</w:t>
    </w:r>
  </w:p>
  <w:p w14:paraId="00BAA53B" w14:textId="77777777" w:rsidR="00FF7D72" w:rsidRDefault="00FF7D72"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1361776B" w14:textId="77777777" w:rsidR="00FF7D72" w:rsidRDefault="00FF7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3B00" w14:textId="77777777" w:rsidR="00FF7D72" w:rsidRDefault="00FF7D72">
    <w:pPr>
      <w:pStyle w:val="Header"/>
    </w:pPr>
    <w:r>
      <w:rPr>
        <w:rFonts w:ascii="Times" w:eastAsia="Times" w:hAnsi="Times" w:cs="Times"/>
        <w:b/>
        <w:smallCaps/>
        <w:noProof/>
        <w:sz w:val="36"/>
        <w:szCs w:val="36"/>
      </w:rPr>
      <w:drawing>
        <wp:inline distT="0" distB="0" distL="0" distR="0" wp14:anchorId="1D50D546" wp14:editId="4112A5D6">
          <wp:extent cx="5943600" cy="15837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58374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izzell, James A">
    <w15:presenceInfo w15:providerId="None" w15:userId="Frizzell, James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53388"/>
    <w:rsid w:val="00063347"/>
    <w:rsid w:val="00065698"/>
    <w:rsid w:val="00076370"/>
    <w:rsid w:val="000A6FDF"/>
    <w:rsid w:val="000B4AEA"/>
    <w:rsid w:val="000D1678"/>
    <w:rsid w:val="000D4C9B"/>
    <w:rsid w:val="000D6C9F"/>
    <w:rsid w:val="000E7753"/>
    <w:rsid w:val="000F2BA7"/>
    <w:rsid w:val="00142C08"/>
    <w:rsid w:val="00167DEE"/>
    <w:rsid w:val="00172EC7"/>
    <w:rsid w:val="00176987"/>
    <w:rsid w:val="00185A86"/>
    <w:rsid w:val="0019252F"/>
    <w:rsid w:val="001A7CE3"/>
    <w:rsid w:val="001B6F51"/>
    <w:rsid w:val="001C3982"/>
    <w:rsid w:val="00233DEE"/>
    <w:rsid w:val="002436B7"/>
    <w:rsid w:val="00280F43"/>
    <w:rsid w:val="00292DEE"/>
    <w:rsid w:val="00295142"/>
    <w:rsid w:val="002B1E1B"/>
    <w:rsid w:val="002C17CF"/>
    <w:rsid w:val="002D3C00"/>
    <w:rsid w:val="00352694"/>
    <w:rsid w:val="00364A5C"/>
    <w:rsid w:val="00376349"/>
    <w:rsid w:val="003C5291"/>
    <w:rsid w:val="003C5C8A"/>
    <w:rsid w:val="003E320E"/>
    <w:rsid w:val="003F0B8F"/>
    <w:rsid w:val="003F350B"/>
    <w:rsid w:val="004267C8"/>
    <w:rsid w:val="0043518F"/>
    <w:rsid w:val="00450C41"/>
    <w:rsid w:val="004B2A8E"/>
    <w:rsid w:val="004B4039"/>
    <w:rsid w:val="004E150D"/>
    <w:rsid w:val="004F3D3B"/>
    <w:rsid w:val="00532B5F"/>
    <w:rsid w:val="005330AE"/>
    <w:rsid w:val="00540DAD"/>
    <w:rsid w:val="005D0F5F"/>
    <w:rsid w:val="005D6D3B"/>
    <w:rsid w:val="005E56CF"/>
    <w:rsid w:val="005F1639"/>
    <w:rsid w:val="005F7AB8"/>
    <w:rsid w:val="00610AF4"/>
    <w:rsid w:val="0061589A"/>
    <w:rsid w:val="0062237D"/>
    <w:rsid w:val="00637AAA"/>
    <w:rsid w:val="00655F75"/>
    <w:rsid w:val="00681D26"/>
    <w:rsid w:val="006A13D6"/>
    <w:rsid w:val="006F29D6"/>
    <w:rsid w:val="006F7A50"/>
    <w:rsid w:val="007165EC"/>
    <w:rsid w:val="007276C3"/>
    <w:rsid w:val="007334B4"/>
    <w:rsid w:val="00735CAA"/>
    <w:rsid w:val="00737F13"/>
    <w:rsid w:val="00750FC2"/>
    <w:rsid w:val="00793D49"/>
    <w:rsid w:val="007A35C9"/>
    <w:rsid w:val="007B0AA7"/>
    <w:rsid w:val="007C07ED"/>
    <w:rsid w:val="007E0879"/>
    <w:rsid w:val="007E0CA5"/>
    <w:rsid w:val="007F5715"/>
    <w:rsid w:val="00811852"/>
    <w:rsid w:val="00811E29"/>
    <w:rsid w:val="00812268"/>
    <w:rsid w:val="00871197"/>
    <w:rsid w:val="00880D3F"/>
    <w:rsid w:val="00881A52"/>
    <w:rsid w:val="00890A36"/>
    <w:rsid w:val="00894328"/>
    <w:rsid w:val="008A37A4"/>
    <w:rsid w:val="008A69A0"/>
    <w:rsid w:val="008C27DB"/>
    <w:rsid w:val="0092119A"/>
    <w:rsid w:val="0095706D"/>
    <w:rsid w:val="00957752"/>
    <w:rsid w:val="009759D6"/>
    <w:rsid w:val="009B4177"/>
    <w:rsid w:val="009C153A"/>
    <w:rsid w:val="009D5C4B"/>
    <w:rsid w:val="009E120D"/>
    <w:rsid w:val="009E5F45"/>
    <w:rsid w:val="009F4638"/>
    <w:rsid w:val="00A16999"/>
    <w:rsid w:val="00A20358"/>
    <w:rsid w:val="00A260A4"/>
    <w:rsid w:val="00A42921"/>
    <w:rsid w:val="00A55C81"/>
    <w:rsid w:val="00A871F5"/>
    <w:rsid w:val="00AA4A05"/>
    <w:rsid w:val="00AA74A6"/>
    <w:rsid w:val="00AE4C3B"/>
    <w:rsid w:val="00AF0E77"/>
    <w:rsid w:val="00B430EB"/>
    <w:rsid w:val="00B442E9"/>
    <w:rsid w:val="00B47295"/>
    <w:rsid w:val="00B55487"/>
    <w:rsid w:val="00B82FB7"/>
    <w:rsid w:val="00B8344E"/>
    <w:rsid w:val="00BA3172"/>
    <w:rsid w:val="00BC338F"/>
    <w:rsid w:val="00BC7B5D"/>
    <w:rsid w:val="00C178C7"/>
    <w:rsid w:val="00C533D9"/>
    <w:rsid w:val="00C81514"/>
    <w:rsid w:val="00C844AD"/>
    <w:rsid w:val="00C94F3D"/>
    <w:rsid w:val="00C961EE"/>
    <w:rsid w:val="00D0726E"/>
    <w:rsid w:val="00D07A83"/>
    <w:rsid w:val="00D337A5"/>
    <w:rsid w:val="00D34E03"/>
    <w:rsid w:val="00D846DD"/>
    <w:rsid w:val="00D9741F"/>
    <w:rsid w:val="00D976DB"/>
    <w:rsid w:val="00DA6ECA"/>
    <w:rsid w:val="00DB78CC"/>
    <w:rsid w:val="00DD297F"/>
    <w:rsid w:val="00E10D46"/>
    <w:rsid w:val="00E11C21"/>
    <w:rsid w:val="00E12362"/>
    <w:rsid w:val="00E13864"/>
    <w:rsid w:val="00E23D1B"/>
    <w:rsid w:val="00E37B00"/>
    <w:rsid w:val="00E93294"/>
    <w:rsid w:val="00EC7E7E"/>
    <w:rsid w:val="00ED73E7"/>
    <w:rsid w:val="00EF1D87"/>
    <w:rsid w:val="00F10533"/>
    <w:rsid w:val="00F34410"/>
    <w:rsid w:val="00F84BDC"/>
    <w:rsid w:val="00FA523F"/>
    <w:rsid w:val="00FB5292"/>
    <w:rsid w:val="00FB756A"/>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6AF3"/>
  <w15:chartTrackingRefBased/>
  <w15:docId w15:val="{D87D41D7-EE37-4CB5-A28D-83095D0B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jc w:val="both"/>
    </w:pPr>
    <w:rPr>
      <w:rFonts w:ascii="Times New Roman" w:hAnsi="Times New Roman"/>
      <w:sz w:val="20"/>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Theme="majorEastAsia" w:cstheme="majorBidi"/>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Theme="majorEastAsia" w:cstheme="majorBidi"/>
      <w:caps/>
      <w:spacing w:val="-10"/>
      <w:kern w:val="28"/>
      <w:sz w:val="32"/>
      <w:szCs w:val="56"/>
    </w:rPr>
  </w:style>
  <w:style w:type="character" w:customStyle="1" w:styleId="TitleChar">
    <w:name w:val="Title Char"/>
    <w:basedOn w:val="DefaultParagraphFont"/>
    <w:link w:val="Title"/>
    <w:uiPriority w:val="10"/>
    <w:rsid w:val="008A37A4"/>
    <w:rPr>
      <w:rFonts w:ascii="Times New Roman" w:eastAsiaTheme="majorEastAsia" w:hAnsi="Times New Roman" w:cstheme="majorBidi"/>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basedOn w:val="DefaultParagraphFont"/>
    <w:link w:val="Style1"/>
    <w:rsid w:val="008A37A4"/>
    <w:rPr>
      <w:rFonts w:ascii="Times New Roman" w:hAnsi="Times New Roman"/>
      <w:b/>
      <w:smallCaps/>
      <w:sz w:val="20"/>
    </w:rPr>
  </w:style>
  <w:style w:type="character" w:styleId="Emphasis">
    <w:name w:val="Emphasis"/>
    <w:basedOn w:val="DefaultParagraphFont"/>
    <w:uiPriority w:val="20"/>
    <w:qFormat/>
    <w:rsid w:val="008A37A4"/>
    <w:rPr>
      <w:i/>
      <w:iCs/>
    </w:rPr>
  </w:style>
  <w:style w:type="character" w:customStyle="1" w:styleId="AuthordetalisChar">
    <w:name w:val="Author detalis Char"/>
    <w:basedOn w:val="Style1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A37A4"/>
    <w:rPr>
      <w:rFonts w:eastAsiaTheme="minorEastAsia"/>
      <w:color w:val="5A5A5A" w:themeColor="text1" w:themeTint="A5"/>
      <w:spacing w:val="15"/>
    </w:rPr>
  </w:style>
  <w:style w:type="paragraph" w:styleId="NoSpacing">
    <w:name w:val="No Spacing"/>
    <w:uiPriority w:val="1"/>
    <w:qFormat/>
    <w:rsid w:val="008A37A4"/>
    <w:pPr>
      <w:spacing w:after="0" w:line="240" w:lineRule="auto"/>
      <w:jc w:val="both"/>
    </w:pPr>
    <w:rPr>
      <w:rFonts w:ascii="Times New Roman" w:hAnsi="Times New Roman"/>
      <w:sz w:val="20"/>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basedOn w:val="DefaultParagraphFont"/>
    <w:link w:val="Heading1"/>
    <w:uiPriority w:val="9"/>
    <w:rsid w:val="005F7AB8"/>
    <w:rPr>
      <w:rFonts w:ascii="Times New Roman" w:eastAsiaTheme="majorEastAsia" w:hAnsi="Times New Roman" w:cstheme="majorBidi"/>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basedOn w:val="DefaultParagraphFont"/>
    <w:link w:val="Abstract"/>
    <w:rsid w:val="00FF7D72"/>
    <w:rPr>
      <w:rFonts w:ascii="Times New Roman" w:hAnsi="Times New Roman"/>
      <w:i/>
      <w:sz w:val="20"/>
    </w:rPr>
  </w:style>
  <w:style w:type="character" w:customStyle="1" w:styleId="bulletliststyleChar">
    <w:name w:val="bullet list style Char"/>
    <w:basedOn w:val="Abstract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basedOn w:val="bulletliststyle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3864"/>
    <w:rPr>
      <w:color w:val="808080"/>
    </w:rPr>
  </w:style>
  <w:style w:type="character" w:customStyle="1" w:styleId="Heading2Char">
    <w:name w:val="Heading 2 Char"/>
    <w:basedOn w:val="DefaultParagraphFont"/>
    <w:link w:val="Heading2"/>
    <w:uiPriority w:val="9"/>
    <w:rsid w:val="00AA4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4A0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basedOn w:val="DefaultParagraphFont"/>
    <w:uiPriority w:val="99"/>
    <w:semiHidden/>
    <w:unhideWhenUsed/>
    <w:rsid w:val="00D07A83"/>
    <w:rPr>
      <w:sz w:val="16"/>
      <w:szCs w:val="16"/>
    </w:rPr>
  </w:style>
  <w:style w:type="paragraph" w:styleId="CommentText">
    <w:name w:val="annotation text"/>
    <w:basedOn w:val="Normal"/>
    <w:link w:val="CommentTextChar"/>
    <w:uiPriority w:val="99"/>
    <w:semiHidden/>
    <w:unhideWhenUsed/>
    <w:rsid w:val="00D07A83"/>
    <w:pPr>
      <w:spacing w:line="240" w:lineRule="auto"/>
    </w:pPr>
    <w:rPr>
      <w:szCs w:val="20"/>
    </w:rPr>
  </w:style>
  <w:style w:type="character" w:customStyle="1" w:styleId="CommentTextChar">
    <w:name w:val="Comment Text Char"/>
    <w:basedOn w:val="DefaultParagraphFont"/>
    <w:link w:val="CommentText"/>
    <w:uiPriority w:val="99"/>
    <w:semiHidden/>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basedOn w:val="CommentText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8976556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537236037">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IJERT16</b:Tag>
    <b:SourceType>JournalArticle</b:SourceType>
    <b:Guid>{44F07032-DD8B-4530-8468-F7E5F23443E9}</b:Guid>
    <b:Title>Stability of Offshore Barge Subjected to</b:Title>
    <b:Year>2016</b:Year>
    <b:Author>
      <b:Author>
        <b:NameList>
          <b:Person>
            <b:Last>Patel</b:Last>
            <b:First>Mohammed</b:First>
            <b:Middle>Shihab</b:Middle>
          </b:Person>
        </b:NameList>
      </b:Author>
    </b:Author>
    <b:JournalName>International Journal of Engineering Research &amp; Technology</b:JournalName>
    <b:Pages>179-183</b:Pages>
    <b:RefOrder>2</b:RefOrder>
  </b:Source>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1</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3</b:RefOrder>
  </b:Source>
  <b:Source>
    <b:Tag>Ten22</b:Tag>
    <b:SourceType>InternetSite</b:SourceType>
    <b:Guid>{24C60FA9-5DBF-4CC2-B72C-387482DA3BEF}</b:Guid>
    <b:Title>Basic regression: Predict fuel efficiency</b:Title>
    <b:Year>2022</b:Year>
    <b:Author>
      <b:Author>
        <b:Corporate>Tensorflow</b:Corporate>
      </b:Author>
    </b:Author>
    <b:Month>01</b:Month>
    <b:Day>19</b:Day>
    <b:YearAccessed>2022</b:YearAccessed>
    <b:MonthAccessed>01</b:MonthAccessed>
    <b:DayAccessed>21</b:DayAccessed>
    <b:URL>https://www.tensorflow.org/tutorials/keras/regression#the_auto_mpg_dataset</b:URL>
    <b:RefOrder>4</b:RefOrder>
  </b:Source>
  <b:Source>
    <b:Tag>Ten221</b:Tag>
    <b:SourceType>InternetSite</b:SourceType>
    <b:Guid>{7BF6D36F-0BAD-4EF6-9680-37970E8B8EEF}</b:Guid>
    <b:Author>
      <b:Author>
        <b:Corporate>Tensorflow</b:Corporate>
      </b:Author>
    </b:Author>
    <b:Title>Overfit and underfit</b:Title>
    <b:Year>2022</b:Year>
    <b:Month>01</b:Month>
    <b:Day>19</b:Day>
    <b:YearAccessed>2022</b:YearAccessed>
    <b:MonthAccessed>01</b:MonthAccessed>
    <b:DayAccessed>21</b:DayAccessed>
    <b:URL>https://www.tensorflow.org/tutorials/keras/overfit_and_underfit</b:URL>
    <b:RefOrder>5</b:RefOrder>
  </b:Source>
</b:Sources>
</file>

<file path=customXml/itemProps1.xml><?xml version="1.0" encoding="utf-8"?>
<ds:datastoreItem xmlns:ds="http://schemas.openxmlformats.org/officeDocument/2006/customXml" ds:itemID="{27582C26-AAB5-4960-837F-61556C2A3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6</cp:revision>
  <dcterms:created xsi:type="dcterms:W3CDTF">2022-01-23T03:37:00Z</dcterms:created>
  <dcterms:modified xsi:type="dcterms:W3CDTF">2022-02-02T00:55:00Z</dcterms:modified>
</cp:coreProperties>
</file>